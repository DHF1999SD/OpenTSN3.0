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00B00" w14:textId="77777777" w:rsidR="001349DF" w:rsidRDefault="001349DF" w:rsidP="00BC43D2"/>
    <w:p w14:paraId="2DA2F0E4" w14:textId="77777777" w:rsidR="001349DF" w:rsidRDefault="001349DF" w:rsidP="00BC43D2"/>
    <w:p w14:paraId="5F003843" w14:textId="77777777" w:rsidR="001349DF" w:rsidRDefault="001349DF" w:rsidP="00BC43D2"/>
    <w:p w14:paraId="570EADE0" w14:textId="77777777" w:rsidR="000E677D" w:rsidRDefault="00BC43D2" w:rsidP="000E677D">
      <w:pPr>
        <w:rPr>
          <w:rFonts w:asciiTheme="majorEastAsia" w:eastAsiaTheme="majorEastAsia" w:hAnsiTheme="majorEastAsia"/>
          <w:sz w:val="44"/>
          <w:szCs w:val="44"/>
        </w:rPr>
      </w:pPr>
      <w:r>
        <w:rPr>
          <w:rFonts w:hint="eastAsia"/>
        </w:rPr>
        <w:t xml:space="preserve"> </w:t>
      </w:r>
      <w:r w:rsidRPr="000E677D">
        <w:rPr>
          <w:rFonts w:asciiTheme="majorEastAsia" w:eastAsiaTheme="majorEastAsia" w:hAnsiTheme="majorEastAsia" w:hint="eastAsia"/>
          <w:sz w:val="44"/>
          <w:szCs w:val="44"/>
        </w:rPr>
        <w:t xml:space="preserve">    </w:t>
      </w:r>
      <w:r w:rsidR="00A501CA" w:rsidRPr="000E677D">
        <w:rPr>
          <w:rFonts w:asciiTheme="majorEastAsia" w:eastAsiaTheme="majorEastAsia" w:hAnsiTheme="majorEastAsia" w:hint="eastAsia"/>
          <w:sz w:val="44"/>
          <w:szCs w:val="44"/>
        </w:rPr>
        <w:t>时间敏感网络</w:t>
      </w:r>
      <w:r w:rsidR="002D5E19" w:rsidRPr="000E677D">
        <w:rPr>
          <w:rFonts w:asciiTheme="majorEastAsia" w:eastAsiaTheme="majorEastAsia" w:hAnsiTheme="majorEastAsia" w:hint="eastAsia"/>
          <w:sz w:val="44"/>
          <w:szCs w:val="44"/>
        </w:rPr>
        <w:t>硬件</w:t>
      </w:r>
      <w:r w:rsidR="002D5E19" w:rsidRPr="000E677D">
        <w:rPr>
          <w:rFonts w:asciiTheme="majorEastAsia" w:eastAsiaTheme="majorEastAsia" w:hAnsiTheme="majorEastAsia"/>
          <w:sz w:val="44"/>
          <w:szCs w:val="44"/>
        </w:rPr>
        <w:t>控制</w:t>
      </w:r>
      <w:r w:rsidR="00A501CA" w:rsidRPr="000E677D">
        <w:rPr>
          <w:rFonts w:asciiTheme="majorEastAsia" w:eastAsiaTheme="majorEastAsia" w:hAnsiTheme="majorEastAsia" w:hint="eastAsia"/>
          <w:sz w:val="44"/>
          <w:szCs w:val="44"/>
        </w:rPr>
        <w:t>逻辑（</w:t>
      </w:r>
      <w:r w:rsidR="002D5E19" w:rsidRPr="000E677D">
        <w:rPr>
          <w:rFonts w:asciiTheme="majorEastAsia" w:eastAsiaTheme="majorEastAsia" w:hAnsiTheme="majorEastAsia"/>
          <w:sz w:val="44"/>
          <w:szCs w:val="44"/>
        </w:rPr>
        <w:t>HCP</w:t>
      </w:r>
      <w:r w:rsidR="00A501CA" w:rsidRPr="000E677D">
        <w:rPr>
          <w:rFonts w:asciiTheme="majorEastAsia" w:eastAsiaTheme="majorEastAsia" w:hAnsiTheme="majorEastAsia" w:hint="eastAsia"/>
          <w:sz w:val="44"/>
          <w:szCs w:val="44"/>
        </w:rPr>
        <w:t>）</w:t>
      </w:r>
    </w:p>
    <w:p w14:paraId="267B4F96" w14:textId="2EA04F4B" w:rsidR="001349DF" w:rsidRPr="000E677D" w:rsidRDefault="00A501CA" w:rsidP="000E677D">
      <w:pPr>
        <w:jc w:val="center"/>
        <w:rPr>
          <w:rFonts w:asciiTheme="majorEastAsia" w:eastAsiaTheme="majorEastAsia" w:hAnsiTheme="majorEastAsia"/>
          <w:sz w:val="44"/>
          <w:szCs w:val="44"/>
        </w:rPr>
      </w:pPr>
      <w:r w:rsidRPr="000E677D">
        <w:rPr>
          <w:rFonts w:asciiTheme="majorEastAsia" w:eastAsiaTheme="majorEastAsia" w:hAnsiTheme="majorEastAsia" w:hint="eastAsia"/>
          <w:sz w:val="44"/>
          <w:szCs w:val="44"/>
        </w:rPr>
        <w:t>设计方案</w:t>
      </w:r>
    </w:p>
    <w:p w14:paraId="63A900E3" w14:textId="77777777" w:rsidR="001349DF" w:rsidRDefault="001349DF" w:rsidP="001349DF">
      <w:pPr>
        <w:jc w:val="center"/>
        <w:rPr>
          <w:sz w:val="40"/>
          <w:szCs w:val="44"/>
        </w:rPr>
      </w:pPr>
      <w:r>
        <w:rPr>
          <w:rFonts w:hint="eastAsia"/>
          <w:sz w:val="40"/>
          <w:szCs w:val="44"/>
        </w:rPr>
        <w:t>（版本</w:t>
      </w:r>
      <w:r>
        <w:rPr>
          <w:sz w:val="40"/>
          <w:szCs w:val="44"/>
        </w:rPr>
        <w:t>1.0</w:t>
      </w:r>
      <w:r>
        <w:rPr>
          <w:rFonts w:hint="eastAsia"/>
          <w:sz w:val="40"/>
          <w:szCs w:val="44"/>
        </w:rPr>
        <w:t>）</w:t>
      </w:r>
    </w:p>
    <w:p w14:paraId="75B87D03" w14:textId="77777777" w:rsidR="001349DF" w:rsidRDefault="001349DF" w:rsidP="001349DF"/>
    <w:p w14:paraId="41A0D6D3" w14:textId="77777777" w:rsidR="001349DF" w:rsidRDefault="001349DF" w:rsidP="001349DF"/>
    <w:p w14:paraId="525E2482" w14:textId="77777777" w:rsidR="001349DF" w:rsidRDefault="001349DF" w:rsidP="001349DF"/>
    <w:p w14:paraId="00AB707D" w14:textId="77777777" w:rsidR="001349DF" w:rsidRDefault="001349DF" w:rsidP="001349DF"/>
    <w:p w14:paraId="4C07160B" w14:textId="77777777" w:rsidR="001349DF" w:rsidRDefault="001349DF" w:rsidP="001349DF"/>
    <w:p w14:paraId="46E58B66" w14:textId="77777777" w:rsidR="001349DF" w:rsidRDefault="001349DF" w:rsidP="001349DF"/>
    <w:p w14:paraId="6F21A078" w14:textId="77777777" w:rsidR="001349DF" w:rsidRDefault="001349DF" w:rsidP="001349DF"/>
    <w:p w14:paraId="78160251" w14:textId="77777777" w:rsidR="001349DF" w:rsidRDefault="001349DF" w:rsidP="001349DF"/>
    <w:p w14:paraId="7F63DED3" w14:textId="77777777" w:rsidR="001349DF" w:rsidRDefault="001349DF" w:rsidP="001349DF"/>
    <w:p w14:paraId="3568392B" w14:textId="77777777" w:rsidR="001349DF" w:rsidRDefault="001349DF" w:rsidP="001349DF"/>
    <w:p w14:paraId="7A65EB7A" w14:textId="77777777" w:rsidR="00E14C07" w:rsidRDefault="00E14C07" w:rsidP="001349DF"/>
    <w:p w14:paraId="3307A4C0" w14:textId="77777777" w:rsidR="00E14C07" w:rsidRDefault="00E14C07" w:rsidP="001349DF"/>
    <w:p w14:paraId="47483649" w14:textId="77777777" w:rsidR="00E14C07" w:rsidRDefault="00E14C07" w:rsidP="001349DF"/>
    <w:p w14:paraId="385774DF" w14:textId="77777777" w:rsidR="001349DF" w:rsidRDefault="001349DF" w:rsidP="001349DF"/>
    <w:p w14:paraId="0E2B6D80" w14:textId="77777777" w:rsidR="00EC51D3" w:rsidRDefault="00EC51D3" w:rsidP="00EC51D3">
      <w:pPr>
        <w:ind w:left="2100" w:firstLine="420"/>
        <w:rPr>
          <w:rFonts w:ascii="Times New Roman" w:hAnsi="Times New Roman" w:cs="Times New Roman"/>
          <w:sz w:val="36"/>
          <w:szCs w:val="40"/>
        </w:rPr>
      </w:pPr>
    </w:p>
    <w:p w14:paraId="33147CDA" w14:textId="77777777" w:rsidR="001349DF" w:rsidRPr="00EC51D3" w:rsidRDefault="00EC51D3" w:rsidP="00EC51D3">
      <w:pPr>
        <w:ind w:left="2100" w:firstLine="420"/>
        <w:rPr>
          <w:rFonts w:ascii="Times New Roman" w:hAnsi="Times New Roman" w:cs="Times New Roman"/>
          <w:sz w:val="36"/>
          <w:szCs w:val="40"/>
        </w:rPr>
      </w:pPr>
      <w:proofErr w:type="spellStart"/>
      <w:r w:rsidRPr="00EC51D3">
        <w:rPr>
          <w:rFonts w:ascii="Times New Roman" w:hAnsi="Times New Roman" w:cs="Times New Roman" w:hint="eastAsia"/>
          <w:sz w:val="36"/>
          <w:szCs w:val="40"/>
        </w:rPr>
        <w:t>Open</w:t>
      </w:r>
      <w:r w:rsidRPr="00EC51D3">
        <w:rPr>
          <w:rFonts w:ascii="Times New Roman" w:hAnsi="Times New Roman" w:cs="Times New Roman"/>
          <w:sz w:val="36"/>
          <w:szCs w:val="40"/>
        </w:rPr>
        <w:t>TSN</w:t>
      </w:r>
      <w:proofErr w:type="spellEnd"/>
      <w:r w:rsidRPr="00EC51D3">
        <w:rPr>
          <w:rFonts w:ascii="Times New Roman" w:hAnsi="Times New Roman" w:cs="Times New Roman" w:hint="eastAsia"/>
          <w:sz w:val="36"/>
          <w:szCs w:val="40"/>
        </w:rPr>
        <w:t>开源项目组</w:t>
      </w:r>
    </w:p>
    <w:p w14:paraId="34067743" w14:textId="23F1CCF8" w:rsidR="001349DF" w:rsidRDefault="00EC51D3" w:rsidP="00EC51D3">
      <w:pPr>
        <w:jc w:val="center"/>
        <w:rPr>
          <w:rFonts w:ascii="Times New Roman" w:hAnsi="Times New Roman" w:cs="Times New Roman"/>
          <w:sz w:val="36"/>
          <w:szCs w:val="40"/>
        </w:rPr>
      </w:pPr>
      <w:r>
        <w:rPr>
          <w:rFonts w:ascii="Times New Roman" w:hAnsi="Times New Roman" w:cs="Times New Roman"/>
          <w:sz w:val="36"/>
          <w:szCs w:val="40"/>
        </w:rPr>
        <w:t xml:space="preserve">  </w:t>
      </w:r>
      <w:r w:rsidR="001349DF">
        <w:rPr>
          <w:rFonts w:ascii="Times New Roman" w:hAnsi="Times New Roman" w:cs="Times New Roman"/>
          <w:sz w:val="36"/>
          <w:szCs w:val="40"/>
        </w:rPr>
        <w:t>202</w:t>
      </w:r>
      <w:r w:rsidR="00A501CA">
        <w:rPr>
          <w:rFonts w:ascii="Times New Roman" w:hAnsi="Times New Roman" w:cs="Times New Roman"/>
          <w:sz w:val="36"/>
          <w:szCs w:val="40"/>
        </w:rPr>
        <w:t>1</w:t>
      </w:r>
      <w:r w:rsidR="001349DF">
        <w:rPr>
          <w:rFonts w:ascii="Times New Roman" w:hAnsi="Times New Roman" w:cs="Times New Roman" w:hint="eastAsia"/>
          <w:sz w:val="36"/>
          <w:szCs w:val="40"/>
        </w:rPr>
        <w:t>年</w:t>
      </w:r>
      <w:r w:rsidR="00A501CA">
        <w:rPr>
          <w:rFonts w:ascii="Times New Roman" w:hAnsi="Times New Roman" w:cs="Times New Roman"/>
          <w:sz w:val="36"/>
          <w:szCs w:val="40"/>
        </w:rPr>
        <w:t>4</w:t>
      </w:r>
      <w:r w:rsidR="001349DF">
        <w:rPr>
          <w:rFonts w:ascii="Times New Roman" w:hAnsi="Times New Roman" w:cs="Times New Roman" w:hint="eastAsia"/>
          <w:sz w:val="36"/>
          <w:szCs w:val="40"/>
        </w:rPr>
        <w:t>月</w:t>
      </w:r>
    </w:p>
    <w:p w14:paraId="771A046D" w14:textId="77777777" w:rsidR="001349DF" w:rsidRDefault="001349DF" w:rsidP="001349DF">
      <w:pPr>
        <w:rPr>
          <w:rFonts w:ascii="Times New Roman" w:hAnsi="Times New Roman" w:cs="Times New Roman"/>
        </w:rPr>
      </w:pPr>
    </w:p>
    <w:p w14:paraId="3C28C78D" w14:textId="77777777" w:rsidR="001349DF" w:rsidRDefault="001349DF" w:rsidP="001349DF">
      <w:pPr>
        <w:rPr>
          <w:rFonts w:ascii="Times New Roman" w:hAnsi="Times New Roman" w:cs="Times New Roman"/>
        </w:rPr>
      </w:pPr>
    </w:p>
    <w:p w14:paraId="01015F1A" w14:textId="742D134E" w:rsidR="005E6019" w:rsidRDefault="005E6019" w:rsidP="0018506B">
      <w:pPr>
        <w:adjustRightInd/>
        <w:snapToGrid/>
        <w:spacing w:line="220" w:lineRule="atLeast"/>
        <w:rPr>
          <w:b/>
          <w:sz w:val="32"/>
          <w:szCs w:val="32"/>
        </w:rPr>
      </w:pPr>
    </w:p>
    <w:p w14:paraId="538CCEFB" w14:textId="77777777" w:rsidR="001349DF" w:rsidRDefault="00E14C07" w:rsidP="00FF4FB3">
      <w:pPr>
        <w:adjustRightInd/>
        <w:snapToGrid/>
        <w:spacing w:line="220" w:lineRule="atLeast"/>
        <w:jc w:val="center"/>
        <w:rPr>
          <w:b/>
          <w:sz w:val="32"/>
          <w:szCs w:val="32"/>
        </w:rPr>
      </w:pPr>
      <w:r w:rsidRPr="00E14C07">
        <w:rPr>
          <w:rFonts w:hint="eastAsia"/>
          <w:b/>
          <w:sz w:val="32"/>
          <w:szCs w:val="32"/>
        </w:rPr>
        <w:lastRenderedPageBreak/>
        <w:t>当前版本</w:t>
      </w:r>
    </w:p>
    <w:tbl>
      <w:tblPr>
        <w:tblStyle w:val="ad"/>
        <w:tblW w:w="0" w:type="auto"/>
        <w:jc w:val="center"/>
        <w:tblLook w:val="04A0" w:firstRow="1" w:lastRow="0" w:firstColumn="1" w:lastColumn="0" w:noHBand="0" w:noVBand="1"/>
      </w:tblPr>
      <w:tblGrid>
        <w:gridCol w:w="2022"/>
        <w:gridCol w:w="3435"/>
      </w:tblGrid>
      <w:tr w:rsidR="00E14C07" w:rsidRPr="007E1870" w14:paraId="444C53F7" w14:textId="77777777" w:rsidTr="00FF4FB3">
        <w:trPr>
          <w:trHeight w:val="606"/>
          <w:jc w:val="center"/>
        </w:trPr>
        <w:tc>
          <w:tcPr>
            <w:tcW w:w="2022" w:type="dxa"/>
          </w:tcPr>
          <w:p w14:paraId="5BED5869" w14:textId="77777777" w:rsidR="00E14C07" w:rsidRPr="007E1870" w:rsidRDefault="00E14C07" w:rsidP="00FF4FB3">
            <w:pPr>
              <w:adjustRightInd/>
              <w:snapToGrid/>
              <w:spacing w:line="220" w:lineRule="atLeast"/>
              <w:rPr>
                <w:sz w:val="28"/>
                <w:szCs w:val="28"/>
              </w:rPr>
            </w:pPr>
            <w:r w:rsidRPr="007E1870">
              <w:rPr>
                <w:rFonts w:hint="eastAsia"/>
                <w:sz w:val="28"/>
                <w:szCs w:val="28"/>
              </w:rPr>
              <w:t>文件标识</w:t>
            </w:r>
          </w:p>
        </w:tc>
        <w:tc>
          <w:tcPr>
            <w:tcW w:w="3435" w:type="dxa"/>
          </w:tcPr>
          <w:p w14:paraId="3B659D32" w14:textId="77777777" w:rsidR="00E14C07" w:rsidRPr="007E1870" w:rsidRDefault="00FF4FB3" w:rsidP="00FF4FB3">
            <w:pPr>
              <w:adjustRightInd/>
              <w:snapToGrid/>
              <w:spacing w:line="220" w:lineRule="atLeast"/>
              <w:rPr>
                <w:sz w:val="28"/>
                <w:szCs w:val="28"/>
              </w:rPr>
            </w:pPr>
            <w:r w:rsidRPr="007E1870">
              <w:rPr>
                <w:rFonts w:ascii="Times New Roman" w:hAnsi="Times New Roman" w:cs="Times New Roman"/>
                <w:sz w:val="28"/>
                <w:szCs w:val="28"/>
              </w:rPr>
              <w:t>OpenTSN3.0</w:t>
            </w:r>
            <w:r w:rsidRPr="007E1870">
              <w:rPr>
                <w:rFonts w:hint="eastAsia"/>
                <w:sz w:val="28"/>
                <w:szCs w:val="28"/>
              </w:rPr>
              <w:t>工程使用</w:t>
            </w:r>
          </w:p>
        </w:tc>
      </w:tr>
      <w:tr w:rsidR="00E14C07" w:rsidRPr="007E1870" w14:paraId="19686557" w14:textId="77777777" w:rsidTr="00FF4FB3">
        <w:trPr>
          <w:trHeight w:val="617"/>
          <w:jc w:val="center"/>
        </w:trPr>
        <w:tc>
          <w:tcPr>
            <w:tcW w:w="2022" w:type="dxa"/>
          </w:tcPr>
          <w:p w14:paraId="3F3E0B8A" w14:textId="77777777" w:rsidR="00E14C07" w:rsidRPr="007E1870" w:rsidRDefault="00E14C07" w:rsidP="001349DF">
            <w:pPr>
              <w:adjustRightInd/>
              <w:snapToGrid/>
              <w:spacing w:line="220" w:lineRule="atLeast"/>
              <w:rPr>
                <w:sz w:val="28"/>
                <w:szCs w:val="28"/>
              </w:rPr>
            </w:pPr>
            <w:r w:rsidRPr="007E1870">
              <w:rPr>
                <w:rFonts w:hint="eastAsia"/>
                <w:sz w:val="28"/>
                <w:szCs w:val="28"/>
              </w:rPr>
              <w:t>当前版本</w:t>
            </w:r>
          </w:p>
        </w:tc>
        <w:tc>
          <w:tcPr>
            <w:tcW w:w="3435" w:type="dxa"/>
          </w:tcPr>
          <w:p w14:paraId="4A4D7AAF" w14:textId="2474F606" w:rsidR="00E14C07" w:rsidRPr="0018506B" w:rsidRDefault="0018506B" w:rsidP="001349DF">
            <w:pPr>
              <w:adjustRightInd/>
              <w:snapToGrid/>
              <w:spacing w:line="220" w:lineRule="atLeast"/>
              <w:rPr>
                <w:sz w:val="28"/>
                <w:szCs w:val="28"/>
              </w:rPr>
            </w:pPr>
            <w:r w:rsidRPr="0018506B">
              <w:rPr>
                <w:rFonts w:hint="eastAsia"/>
                <w:sz w:val="28"/>
                <w:szCs w:val="28"/>
              </w:rPr>
              <w:t>1.0</w:t>
            </w:r>
          </w:p>
        </w:tc>
      </w:tr>
      <w:tr w:rsidR="00E14C07" w:rsidRPr="007E1870" w14:paraId="6F83B677" w14:textId="77777777" w:rsidTr="00FF4FB3">
        <w:trPr>
          <w:trHeight w:val="606"/>
          <w:jc w:val="center"/>
        </w:trPr>
        <w:tc>
          <w:tcPr>
            <w:tcW w:w="2022" w:type="dxa"/>
          </w:tcPr>
          <w:p w14:paraId="5504854F" w14:textId="77777777" w:rsidR="00E14C07" w:rsidRPr="007E1870" w:rsidRDefault="00E14C07" w:rsidP="001349DF">
            <w:pPr>
              <w:adjustRightInd/>
              <w:snapToGrid/>
              <w:spacing w:line="220" w:lineRule="atLeast"/>
              <w:rPr>
                <w:sz w:val="28"/>
                <w:szCs w:val="28"/>
              </w:rPr>
            </w:pPr>
            <w:r w:rsidRPr="007E1870">
              <w:rPr>
                <w:rFonts w:hint="eastAsia"/>
                <w:sz w:val="28"/>
                <w:szCs w:val="28"/>
              </w:rPr>
              <w:t>完成日期</w:t>
            </w:r>
          </w:p>
        </w:tc>
        <w:tc>
          <w:tcPr>
            <w:tcW w:w="3435" w:type="dxa"/>
          </w:tcPr>
          <w:p w14:paraId="297B0536" w14:textId="77777777" w:rsidR="00E14C07" w:rsidRPr="007E1870" w:rsidRDefault="00E14C07" w:rsidP="001349DF">
            <w:pPr>
              <w:adjustRightInd/>
              <w:snapToGrid/>
              <w:spacing w:line="220" w:lineRule="atLeast"/>
              <w:rPr>
                <w:b/>
                <w:sz w:val="28"/>
                <w:szCs w:val="28"/>
              </w:rPr>
            </w:pPr>
          </w:p>
        </w:tc>
      </w:tr>
    </w:tbl>
    <w:p w14:paraId="2AFBE8DF" w14:textId="77777777" w:rsidR="00E14C07" w:rsidRDefault="00E14C07" w:rsidP="001349DF">
      <w:pPr>
        <w:adjustRightInd/>
        <w:snapToGrid/>
        <w:spacing w:line="220" w:lineRule="atLeast"/>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1D216D62" w14:textId="77777777" w:rsidR="00E14C07" w:rsidRDefault="00E14C07" w:rsidP="00FF4FB3">
      <w:pPr>
        <w:adjustRightInd/>
        <w:snapToGrid/>
        <w:spacing w:line="220" w:lineRule="atLeast"/>
        <w:jc w:val="center"/>
        <w:rPr>
          <w:b/>
          <w:sz w:val="32"/>
          <w:szCs w:val="32"/>
        </w:rPr>
      </w:pPr>
      <w:r>
        <w:rPr>
          <w:rFonts w:hint="eastAsia"/>
          <w:b/>
          <w:sz w:val="32"/>
          <w:szCs w:val="32"/>
        </w:rPr>
        <w:t>版本历史</w:t>
      </w:r>
    </w:p>
    <w:tbl>
      <w:tblPr>
        <w:tblStyle w:val="ad"/>
        <w:tblW w:w="8359" w:type="dxa"/>
        <w:tblLook w:val="04A0" w:firstRow="1" w:lastRow="0" w:firstColumn="1" w:lastColumn="0" w:noHBand="0" w:noVBand="1"/>
      </w:tblPr>
      <w:tblGrid>
        <w:gridCol w:w="1129"/>
        <w:gridCol w:w="1843"/>
        <w:gridCol w:w="2268"/>
        <w:gridCol w:w="3119"/>
      </w:tblGrid>
      <w:tr w:rsidR="00E14C07" w:rsidRPr="007E1870" w14:paraId="4741AE1F" w14:textId="77777777" w:rsidTr="00AB09AA">
        <w:tc>
          <w:tcPr>
            <w:tcW w:w="1129" w:type="dxa"/>
            <w:shd w:val="clear" w:color="auto" w:fill="BFBFBF" w:themeFill="background1" w:themeFillShade="BF"/>
          </w:tcPr>
          <w:p w14:paraId="266E0F30" w14:textId="77777777" w:rsidR="00E14C07" w:rsidRPr="007E1870" w:rsidRDefault="00E14C07" w:rsidP="001349DF">
            <w:pPr>
              <w:adjustRightInd/>
              <w:snapToGrid/>
              <w:spacing w:line="220" w:lineRule="atLeast"/>
              <w:rPr>
                <w:b/>
                <w:sz w:val="28"/>
                <w:szCs w:val="28"/>
              </w:rPr>
            </w:pPr>
            <w:r w:rsidRPr="007E1870">
              <w:rPr>
                <w:rFonts w:hint="eastAsia"/>
                <w:b/>
                <w:sz w:val="28"/>
                <w:szCs w:val="28"/>
              </w:rPr>
              <w:t>版本</w:t>
            </w:r>
          </w:p>
        </w:tc>
        <w:tc>
          <w:tcPr>
            <w:tcW w:w="1843" w:type="dxa"/>
            <w:shd w:val="clear" w:color="auto" w:fill="BFBFBF" w:themeFill="background1" w:themeFillShade="BF"/>
          </w:tcPr>
          <w:p w14:paraId="67495BF5" w14:textId="77777777" w:rsidR="00E14C07" w:rsidRPr="007E1870" w:rsidRDefault="00E14C07" w:rsidP="001349DF">
            <w:pPr>
              <w:adjustRightInd/>
              <w:snapToGrid/>
              <w:spacing w:line="220" w:lineRule="atLeast"/>
              <w:rPr>
                <w:b/>
                <w:sz w:val="28"/>
                <w:szCs w:val="28"/>
              </w:rPr>
            </w:pPr>
            <w:r w:rsidRPr="007E1870">
              <w:rPr>
                <w:rFonts w:hint="eastAsia"/>
                <w:b/>
                <w:sz w:val="28"/>
                <w:szCs w:val="28"/>
              </w:rPr>
              <w:t>修订时间</w:t>
            </w:r>
          </w:p>
        </w:tc>
        <w:tc>
          <w:tcPr>
            <w:tcW w:w="2268" w:type="dxa"/>
            <w:shd w:val="clear" w:color="auto" w:fill="BFBFBF" w:themeFill="background1" w:themeFillShade="BF"/>
          </w:tcPr>
          <w:p w14:paraId="0459B6B3" w14:textId="77777777" w:rsidR="00E14C07" w:rsidRPr="007E1870" w:rsidRDefault="00E14C07" w:rsidP="001349DF">
            <w:pPr>
              <w:adjustRightInd/>
              <w:snapToGrid/>
              <w:spacing w:line="220" w:lineRule="atLeast"/>
              <w:rPr>
                <w:b/>
                <w:sz w:val="28"/>
                <w:szCs w:val="28"/>
              </w:rPr>
            </w:pPr>
            <w:r w:rsidRPr="007E1870">
              <w:rPr>
                <w:rFonts w:hint="eastAsia"/>
                <w:b/>
                <w:sz w:val="28"/>
                <w:szCs w:val="28"/>
              </w:rPr>
              <w:t>修订人</w:t>
            </w:r>
          </w:p>
        </w:tc>
        <w:tc>
          <w:tcPr>
            <w:tcW w:w="3119" w:type="dxa"/>
            <w:shd w:val="clear" w:color="auto" w:fill="BFBFBF" w:themeFill="background1" w:themeFillShade="BF"/>
          </w:tcPr>
          <w:p w14:paraId="00C2ABB3" w14:textId="77777777" w:rsidR="00E14C07" w:rsidRPr="007E1870" w:rsidRDefault="00E14C07" w:rsidP="001349DF">
            <w:pPr>
              <w:adjustRightInd/>
              <w:snapToGrid/>
              <w:spacing w:line="220" w:lineRule="atLeast"/>
              <w:rPr>
                <w:b/>
                <w:sz w:val="28"/>
                <w:szCs w:val="28"/>
              </w:rPr>
            </w:pPr>
            <w:r w:rsidRPr="007E1870">
              <w:rPr>
                <w:rFonts w:hint="eastAsia"/>
                <w:b/>
                <w:sz w:val="28"/>
                <w:szCs w:val="28"/>
              </w:rPr>
              <w:t>修订内容</w:t>
            </w:r>
          </w:p>
        </w:tc>
      </w:tr>
      <w:tr w:rsidR="00E14C07" w:rsidRPr="007E1870" w14:paraId="47E6E6C5" w14:textId="77777777" w:rsidTr="000D1B8D">
        <w:tc>
          <w:tcPr>
            <w:tcW w:w="1129" w:type="dxa"/>
          </w:tcPr>
          <w:p w14:paraId="3DC1A8AA" w14:textId="274707BA" w:rsidR="00E14C07" w:rsidRPr="007E1870" w:rsidRDefault="0018506B" w:rsidP="001349DF">
            <w:pPr>
              <w:adjustRightInd/>
              <w:snapToGrid/>
              <w:spacing w:line="220" w:lineRule="atLeast"/>
              <w:rPr>
                <w:b/>
                <w:sz w:val="28"/>
                <w:szCs w:val="28"/>
              </w:rPr>
            </w:pPr>
            <w:r>
              <w:rPr>
                <w:rFonts w:hint="eastAsia"/>
                <w:b/>
                <w:sz w:val="28"/>
                <w:szCs w:val="28"/>
              </w:rPr>
              <w:t>1.0</w:t>
            </w:r>
          </w:p>
        </w:tc>
        <w:tc>
          <w:tcPr>
            <w:tcW w:w="1843" w:type="dxa"/>
          </w:tcPr>
          <w:p w14:paraId="4970590D" w14:textId="0DE66AF0" w:rsidR="00E14C07" w:rsidRPr="007E1870" w:rsidRDefault="0018506B" w:rsidP="001349DF">
            <w:pPr>
              <w:adjustRightInd/>
              <w:snapToGrid/>
              <w:spacing w:line="220" w:lineRule="atLeast"/>
              <w:rPr>
                <w:b/>
                <w:sz w:val="28"/>
                <w:szCs w:val="28"/>
              </w:rPr>
            </w:pPr>
            <w:r>
              <w:rPr>
                <w:rFonts w:hint="eastAsia"/>
                <w:b/>
                <w:sz w:val="28"/>
                <w:szCs w:val="28"/>
              </w:rPr>
              <w:t>2021.4</w:t>
            </w:r>
          </w:p>
        </w:tc>
        <w:tc>
          <w:tcPr>
            <w:tcW w:w="2268" w:type="dxa"/>
          </w:tcPr>
          <w:p w14:paraId="761512A6" w14:textId="77777777" w:rsidR="00E14C07" w:rsidRPr="007E1870" w:rsidRDefault="00E14C07" w:rsidP="001349DF">
            <w:pPr>
              <w:adjustRightInd/>
              <w:snapToGrid/>
              <w:spacing w:line="220" w:lineRule="atLeast"/>
              <w:rPr>
                <w:b/>
                <w:sz w:val="28"/>
                <w:szCs w:val="28"/>
              </w:rPr>
            </w:pPr>
            <w:r w:rsidRPr="007E1870">
              <w:rPr>
                <w:rFonts w:hint="eastAsia"/>
                <w:b/>
                <w:sz w:val="28"/>
                <w:szCs w:val="28"/>
              </w:rPr>
              <w:t>（内部使用）</w:t>
            </w:r>
          </w:p>
        </w:tc>
        <w:tc>
          <w:tcPr>
            <w:tcW w:w="3119" w:type="dxa"/>
          </w:tcPr>
          <w:p w14:paraId="21795CB9" w14:textId="7B89E542" w:rsidR="00E14C07" w:rsidRPr="007E1870" w:rsidRDefault="0018506B" w:rsidP="001349DF">
            <w:pPr>
              <w:adjustRightInd/>
              <w:snapToGrid/>
              <w:spacing w:line="220" w:lineRule="atLeast"/>
              <w:rPr>
                <w:b/>
                <w:sz w:val="28"/>
                <w:szCs w:val="28"/>
              </w:rPr>
            </w:pPr>
            <w:r>
              <w:rPr>
                <w:rFonts w:hint="eastAsia"/>
                <w:b/>
                <w:sz w:val="28"/>
                <w:szCs w:val="28"/>
              </w:rPr>
              <w:t>初版</w:t>
            </w:r>
            <w:r>
              <w:rPr>
                <w:b/>
                <w:sz w:val="28"/>
                <w:szCs w:val="28"/>
              </w:rPr>
              <w:t>编制</w:t>
            </w:r>
          </w:p>
        </w:tc>
      </w:tr>
      <w:tr w:rsidR="00E14C07" w:rsidRPr="007E1870" w14:paraId="58661C98" w14:textId="77777777" w:rsidTr="000D1B8D">
        <w:tc>
          <w:tcPr>
            <w:tcW w:w="1129" w:type="dxa"/>
          </w:tcPr>
          <w:p w14:paraId="002FEAF0" w14:textId="77777777" w:rsidR="00E14C07" w:rsidRPr="007E1870" w:rsidRDefault="00E14C07" w:rsidP="001349DF">
            <w:pPr>
              <w:adjustRightInd/>
              <w:snapToGrid/>
              <w:spacing w:line="220" w:lineRule="atLeast"/>
              <w:rPr>
                <w:b/>
                <w:sz w:val="28"/>
                <w:szCs w:val="28"/>
              </w:rPr>
            </w:pPr>
          </w:p>
        </w:tc>
        <w:tc>
          <w:tcPr>
            <w:tcW w:w="1843" w:type="dxa"/>
          </w:tcPr>
          <w:p w14:paraId="4954A4B8" w14:textId="77777777" w:rsidR="00E14C07" w:rsidRPr="007E1870" w:rsidRDefault="00E14C07" w:rsidP="001349DF">
            <w:pPr>
              <w:adjustRightInd/>
              <w:snapToGrid/>
              <w:spacing w:line="220" w:lineRule="atLeast"/>
              <w:rPr>
                <w:b/>
                <w:sz w:val="28"/>
                <w:szCs w:val="28"/>
              </w:rPr>
            </w:pPr>
          </w:p>
        </w:tc>
        <w:tc>
          <w:tcPr>
            <w:tcW w:w="2268" w:type="dxa"/>
          </w:tcPr>
          <w:p w14:paraId="4F401524" w14:textId="77777777" w:rsidR="00E14C07" w:rsidRPr="007E1870" w:rsidRDefault="00E14C07" w:rsidP="001349DF">
            <w:pPr>
              <w:adjustRightInd/>
              <w:snapToGrid/>
              <w:spacing w:line="220" w:lineRule="atLeast"/>
              <w:rPr>
                <w:b/>
                <w:sz w:val="28"/>
                <w:szCs w:val="28"/>
              </w:rPr>
            </w:pPr>
          </w:p>
        </w:tc>
        <w:tc>
          <w:tcPr>
            <w:tcW w:w="3119" w:type="dxa"/>
          </w:tcPr>
          <w:p w14:paraId="6877D653" w14:textId="77777777" w:rsidR="00E14C07" w:rsidRPr="007E1870" w:rsidRDefault="00E14C07" w:rsidP="001349DF">
            <w:pPr>
              <w:adjustRightInd/>
              <w:snapToGrid/>
              <w:spacing w:line="220" w:lineRule="atLeast"/>
              <w:rPr>
                <w:b/>
                <w:sz w:val="28"/>
                <w:szCs w:val="28"/>
              </w:rPr>
            </w:pPr>
          </w:p>
        </w:tc>
      </w:tr>
      <w:tr w:rsidR="00FF4FB3" w:rsidRPr="007E1870" w14:paraId="5430A24B" w14:textId="77777777" w:rsidTr="000D1B8D">
        <w:tc>
          <w:tcPr>
            <w:tcW w:w="1129" w:type="dxa"/>
          </w:tcPr>
          <w:p w14:paraId="6063E961" w14:textId="77777777" w:rsidR="00FF4FB3" w:rsidRPr="007E1870" w:rsidRDefault="00FF4FB3" w:rsidP="001349DF">
            <w:pPr>
              <w:adjustRightInd/>
              <w:snapToGrid/>
              <w:spacing w:line="220" w:lineRule="atLeast"/>
              <w:rPr>
                <w:b/>
                <w:sz w:val="28"/>
                <w:szCs w:val="28"/>
              </w:rPr>
            </w:pPr>
          </w:p>
        </w:tc>
        <w:tc>
          <w:tcPr>
            <w:tcW w:w="1843" w:type="dxa"/>
          </w:tcPr>
          <w:p w14:paraId="73FD193C" w14:textId="77777777" w:rsidR="00FF4FB3" w:rsidRPr="007E1870" w:rsidRDefault="00FF4FB3" w:rsidP="001349DF">
            <w:pPr>
              <w:adjustRightInd/>
              <w:snapToGrid/>
              <w:spacing w:line="220" w:lineRule="atLeast"/>
              <w:rPr>
                <w:b/>
                <w:sz w:val="28"/>
                <w:szCs w:val="28"/>
              </w:rPr>
            </w:pPr>
          </w:p>
        </w:tc>
        <w:tc>
          <w:tcPr>
            <w:tcW w:w="2268" w:type="dxa"/>
          </w:tcPr>
          <w:p w14:paraId="4FBDFB52" w14:textId="77777777" w:rsidR="00FF4FB3" w:rsidRPr="007E1870" w:rsidRDefault="00FF4FB3" w:rsidP="001349DF">
            <w:pPr>
              <w:adjustRightInd/>
              <w:snapToGrid/>
              <w:spacing w:line="220" w:lineRule="atLeast"/>
              <w:rPr>
                <w:b/>
                <w:sz w:val="28"/>
                <w:szCs w:val="28"/>
              </w:rPr>
            </w:pPr>
          </w:p>
        </w:tc>
        <w:tc>
          <w:tcPr>
            <w:tcW w:w="3119" w:type="dxa"/>
          </w:tcPr>
          <w:p w14:paraId="465F619D" w14:textId="77777777" w:rsidR="00FF4FB3" w:rsidRPr="007E1870" w:rsidRDefault="00FF4FB3" w:rsidP="001349DF">
            <w:pPr>
              <w:adjustRightInd/>
              <w:snapToGrid/>
              <w:spacing w:line="220" w:lineRule="atLeast"/>
              <w:rPr>
                <w:b/>
                <w:sz w:val="28"/>
                <w:szCs w:val="28"/>
              </w:rPr>
            </w:pPr>
          </w:p>
        </w:tc>
      </w:tr>
      <w:tr w:rsidR="00FF4FB3" w:rsidRPr="007E1870" w14:paraId="602008DC" w14:textId="77777777" w:rsidTr="000D1B8D">
        <w:tc>
          <w:tcPr>
            <w:tcW w:w="1129" w:type="dxa"/>
          </w:tcPr>
          <w:p w14:paraId="68CF046A" w14:textId="77777777" w:rsidR="00FF4FB3" w:rsidRPr="007E1870" w:rsidRDefault="00FF4FB3" w:rsidP="001349DF">
            <w:pPr>
              <w:adjustRightInd/>
              <w:snapToGrid/>
              <w:spacing w:line="220" w:lineRule="atLeast"/>
              <w:rPr>
                <w:b/>
                <w:sz w:val="28"/>
                <w:szCs w:val="28"/>
              </w:rPr>
            </w:pPr>
          </w:p>
        </w:tc>
        <w:tc>
          <w:tcPr>
            <w:tcW w:w="1843" w:type="dxa"/>
          </w:tcPr>
          <w:p w14:paraId="68E9494C" w14:textId="77777777" w:rsidR="00FF4FB3" w:rsidRPr="007E1870" w:rsidRDefault="00FF4FB3" w:rsidP="001349DF">
            <w:pPr>
              <w:adjustRightInd/>
              <w:snapToGrid/>
              <w:spacing w:line="220" w:lineRule="atLeast"/>
              <w:rPr>
                <w:b/>
                <w:sz w:val="28"/>
                <w:szCs w:val="28"/>
              </w:rPr>
            </w:pPr>
          </w:p>
        </w:tc>
        <w:tc>
          <w:tcPr>
            <w:tcW w:w="2268" w:type="dxa"/>
          </w:tcPr>
          <w:p w14:paraId="58ADCCF0" w14:textId="77777777" w:rsidR="00FF4FB3" w:rsidRPr="007E1870" w:rsidRDefault="00FF4FB3" w:rsidP="001349DF">
            <w:pPr>
              <w:adjustRightInd/>
              <w:snapToGrid/>
              <w:spacing w:line="220" w:lineRule="atLeast"/>
              <w:rPr>
                <w:b/>
                <w:sz w:val="28"/>
                <w:szCs w:val="28"/>
              </w:rPr>
            </w:pPr>
          </w:p>
        </w:tc>
        <w:tc>
          <w:tcPr>
            <w:tcW w:w="3119" w:type="dxa"/>
          </w:tcPr>
          <w:p w14:paraId="1E9BF559" w14:textId="77777777" w:rsidR="00FF4FB3" w:rsidRPr="007E1870" w:rsidRDefault="00FF4FB3" w:rsidP="001349DF">
            <w:pPr>
              <w:adjustRightInd/>
              <w:snapToGrid/>
              <w:spacing w:line="220" w:lineRule="atLeast"/>
              <w:rPr>
                <w:b/>
                <w:sz w:val="28"/>
                <w:szCs w:val="28"/>
              </w:rPr>
            </w:pPr>
          </w:p>
        </w:tc>
      </w:tr>
      <w:tr w:rsidR="00FF4FB3" w:rsidRPr="007E1870" w14:paraId="70452F12" w14:textId="77777777" w:rsidTr="000D1B8D">
        <w:tc>
          <w:tcPr>
            <w:tcW w:w="1129" w:type="dxa"/>
          </w:tcPr>
          <w:p w14:paraId="4800BC3C" w14:textId="77777777" w:rsidR="00FF4FB3" w:rsidRPr="007E1870" w:rsidRDefault="00FF4FB3" w:rsidP="001349DF">
            <w:pPr>
              <w:adjustRightInd/>
              <w:snapToGrid/>
              <w:spacing w:line="220" w:lineRule="atLeast"/>
              <w:rPr>
                <w:b/>
                <w:sz w:val="28"/>
                <w:szCs w:val="28"/>
              </w:rPr>
            </w:pPr>
          </w:p>
        </w:tc>
        <w:tc>
          <w:tcPr>
            <w:tcW w:w="1843" w:type="dxa"/>
          </w:tcPr>
          <w:p w14:paraId="5F421B3E" w14:textId="77777777" w:rsidR="00FF4FB3" w:rsidRPr="007E1870" w:rsidRDefault="00FF4FB3" w:rsidP="001349DF">
            <w:pPr>
              <w:adjustRightInd/>
              <w:snapToGrid/>
              <w:spacing w:line="220" w:lineRule="atLeast"/>
              <w:rPr>
                <w:b/>
                <w:sz w:val="28"/>
                <w:szCs w:val="28"/>
              </w:rPr>
            </w:pPr>
          </w:p>
        </w:tc>
        <w:tc>
          <w:tcPr>
            <w:tcW w:w="2268" w:type="dxa"/>
          </w:tcPr>
          <w:p w14:paraId="061C0460" w14:textId="77777777" w:rsidR="00FF4FB3" w:rsidRPr="007E1870" w:rsidRDefault="00FF4FB3" w:rsidP="001349DF">
            <w:pPr>
              <w:adjustRightInd/>
              <w:snapToGrid/>
              <w:spacing w:line="220" w:lineRule="atLeast"/>
              <w:rPr>
                <w:b/>
                <w:sz w:val="28"/>
                <w:szCs w:val="28"/>
              </w:rPr>
            </w:pPr>
          </w:p>
        </w:tc>
        <w:tc>
          <w:tcPr>
            <w:tcW w:w="3119" w:type="dxa"/>
          </w:tcPr>
          <w:p w14:paraId="7BE08B19" w14:textId="77777777" w:rsidR="00FF4FB3" w:rsidRPr="007E1870" w:rsidRDefault="00FF4FB3" w:rsidP="001349DF">
            <w:pPr>
              <w:adjustRightInd/>
              <w:snapToGrid/>
              <w:spacing w:line="220" w:lineRule="atLeast"/>
              <w:rPr>
                <w:b/>
                <w:sz w:val="28"/>
                <w:szCs w:val="28"/>
              </w:rPr>
            </w:pPr>
          </w:p>
        </w:tc>
      </w:tr>
      <w:tr w:rsidR="00FF4FB3" w:rsidRPr="007E1870" w14:paraId="20077CC9" w14:textId="77777777" w:rsidTr="000D1B8D">
        <w:tc>
          <w:tcPr>
            <w:tcW w:w="1129" w:type="dxa"/>
          </w:tcPr>
          <w:p w14:paraId="292BC272" w14:textId="77777777" w:rsidR="00FF4FB3" w:rsidRPr="007E1870" w:rsidRDefault="00FF4FB3" w:rsidP="001349DF">
            <w:pPr>
              <w:adjustRightInd/>
              <w:snapToGrid/>
              <w:spacing w:line="220" w:lineRule="atLeast"/>
              <w:rPr>
                <w:b/>
                <w:sz w:val="28"/>
                <w:szCs w:val="28"/>
              </w:rPr>
            </w:pPr>
          </w:p>
        </w:tc>
        <w:tc>
          <w:tcPr>
            <w:tcW w:w="1843" w:type="dxa"/>
          </w:tcPr>
          <w:p w14:paraId="0ECF6177" w14:textId="77777777" w:rsidR="00FF4FB3" w:rsidRPr="007E1870" w:rsidRDefault="00FF4FB3" w:rsidP="001349DF">
            <w:pPr>
              <w:adjustRightInd/>
              <w:snapToGrid/>
              <w:spacing w:line="220" w:lineRule="atLeast"/>
              <w:rPr>
                <w:b/>
                <w:sz w:val="28"/>
                <w:szCs w:val="28"/>
              </w:rPr>
            </w:pPr>
          </w:p>
        </w:tc>
        <w:tc>
          <w:tcPr>
            <w:tcW w:w="2268" w:type="dxa"/>
          </w:tcPr>
          <w:p w14:paraId="44DAC1BC" w14:textId="77777777" w:rsidR="00FF4FB3" w:rsidRPr="007E1870" w:rsidRDefault="00FF4FB3" w:rsidP="001349DF">
            <w:pPr>
              <w:adjustRightInd/>
              <w:snapToGrid/>
              <w:spacing w:line="220" w:lineRule="atLeast"/>
              <w:rPr>
                <w:b/>
                <w:sz w:val="28"/>
                <w:szCs w:val="28"/>
              </w:rPr>
            </w:pPr>
          </w:p>
        </w:tc>
        <w:tc>
          <w:tcPr>
            <w:tcW w:w="3119" w:type="dxa"/>
          </w:tcPr>
          <w:p w14:paraId="17472948" w14:textId="77777777" w:rsidR="00FF4FB3" w:rsidRPr="007E1870" w:rsidRDefault="00FF4FB3" w:rsidP="001349DF">
            <w:pPr>
              <w:adjustRightInd/>
              <w:snapToGrid/>
              <w:spacing w:line="220" w:lineRule="atLeast"/>
              <w:rPr>
                <w:b/>
                <w:sz w:val="28"/>
                <w:szCs w:val="28"/>
              </w:rPr>
            </w:pPr>
          </w:p>
        </w:tc>
      </w:tr>
      <w:tr w:rsidR="00FF4FB3" w:rsidRPr="007E1870" w14:paraId="50267354" w14:textId="77777777" w:rsidTr="000D1B8D">
        <w:tc>
          <w:tcPr>
            <w:tcW w:w="1129" w:type="dxa"/>
          </w:tcPr>
          <w:p w14:paraId="5A4AE563" w14:textId="77777777" w:rsidR="00FF4FB3" w:rsidRPr="007E1870" w:rsidRDefault="00FF4FB3" w:rsidP="001349DF">
            <w:pPr>
              <w:adjustRightInd/>
              <w:snapToGrid/>
              <w:spacing w:line="220" w:lineRule="atLeast"/>
              <w:rPr>
                <w:b/>
                <w:sz w:val="28"/>
                <w:szCs w:val="28"/>
              </w:rPr>
            </w:pPr>
          </w:p>
        </w:tc>
        <w:tc>
          <w:tcPr>
            <w:tcW w:w="1843" w:type="dxa"/>
          </w:tcPr>
          <w:p w14:paraId="064EF3EA" w14:textId="77777777" w:rsidR="00FF4FB3" w:rsidRPr="007E1870" w:rsidRDefault="00FF4FB3" w:rsidP="001349DF">
            <w:pPr>
              <w:adjustRightInd/>
              <w:snapToGrid/>
              <w:spacing w:line="220" w:lineRule="atLeast"/>
              <w:rPr>
                <w:b/>
                <w:sz w:val="28"/>
                <w:szCs w:val="28"/>
              </w:rPr>
            </w:pPr>
          </w:p>
        </w:tc>
        <w:tc>
          <w:tcPr>
            <w:tcW w:w="2268" w:type="dxa"/>
          </w:tcPr>
          <w:p w14:paraId="1DF00F88" w14:textId="77777777" w:rsidR="00FF4FB3" w:rsidRPr="007E1870" w:rsidRDefault="00FF4FB3" w:rsidP="001349DF">
            <w:pPr>
              <w:adjustRightInd/>
              <w:snapToGrid/>
              <w:spacing w:line="220" w:lineRule="atLeast"/>
              <w:rPr>
                <w:b/>
                <w:sz w:val="28"/>
                <w:szCs w:val="28"/>
              </w:rPr>
            </w:pPr>
          </w:p>
        </w:tc>
        <w:tc>
          <w:tcPr>
            <w:tcW w:w="3119" w:type="dxa"/>
          </w:tcPr>
          <w:p w14:paraId="1D909EBD" w14:textId="77777777" w:rsidR="00FF4FB3" w:rsidRPr="007E1870" w:rsidRDefault="00FF4FB3" w:rsidP="001349DF">
            <w:pPr>
              <w:adjustRightInd/>
              <w:snapToGrid/>
              <w:spacing w:line="220" w:lineRule="atLeast"/>
              <w:rPr>
                <w:b/>
                <w:sz w:val="28"/>
                <w:szCs w:val="28"/>
              </w:rPr>
            </w:pPr>
          </w:p>
        </w:tc>
      </w:tr>
      <w:tr w:rsidR="00FF4FB3" w:rsidRPr="007E1870" w14:paraId="3FC14651" w14:textId="77777777" w:rsidTr="000D1B8D">
        <w:tc>
          <w:tcPr>
            <w:tcW w:w="1129" w:type="dxa"/>
          </w:tcPr>
          <w:p w14:paraId="6E233FF8" w14:textId="77777777" w:rsidR="00FF4FB3" w:rsidRPr="007E1870" w:rsidRDefault="00FF4FB3" w:rsidP="001349DF">
            <w:pPr>
              <w:adjustRightInd/>
              <w:snapToGrid/>
              <w:spacing w:line="220" w:lineRule="atLeast"/>
              <w:rPr>
                <w:b/>
                <w:sz w:val="28"/>
                <w:szCs w:val="28"/>
              </w:rPr>
            </w:pPr>
          </w:p>
        </w:tc>
        <w:tc>
          <w:tcPr>
            <w:tcW w:w="1843" w:type="dxa"/>
          </w:tcPr>
          <w:p w14:paraId="595A00DB" w14:textId="77777777" w:rsidR="00FF4FB3" w:rsidRPr="007E1870" w:rsidRDefault="00FF4FB3" w:rsidP="001349DF">
            <w:pPr>
              <w:adjustRightInd/>
              <w:snapToGrid/>
              <w:spacing w:line="220" w:lineRule="atLeast"/>
              <w:rPr>
                <w:b/>
                <w:sz w:val="28"/>
                <w:szCs w:val="28"/>
              </w:rPr>
            </w:pPr>
          </w:p>
        </w:tc>
        <w:tc>
          <w:tcPr>
            <w:tcW w:w="2268" w:type="dxa"/>
          </w:tcPr>
          <w:p w14:paraId="6CDFC3D2" w14:textId="77777777" w:rsidR="00FF4FB3" w:rsidRPr="007E1870" w:rsidRDefault="00FF4FB3" w:rsidP="001349DF">
            <w:pPr>
              <w:adjustRightInd/>
              <w:snapToGrid/>
              <w:spacing w:line="220" w:lineRule="atLeast"/>
              <w:rPr>
                <w:b/>
                <w:sz w:val="28"/>
                <w:szCs w:val="28"/>
              </w:rPr>
            </w:pPr>
          </w:p>
        </w:tc>
        <w:tc>
          <w:tcPr>
            <w:tcW w:w="3119" w:type="dxa"/>
          </w:tcPr>
          <w:p w14:paraId="5F684F91" w14:textId="77777777" w:rsidR="00FF4FB3" w:rsidRPr="007E1870" w:rsidRDefault="00FF4FB3" w:rsidP="001349DF">
            <w:pPr>
              <w:adjustRightInd/>
              <w:snapToGrid/>
              <w:spacing w:line="220" w:lineRule="atLeast"/>
              <w:rPr>
                <w:b/>
                <w:sz w:val="28"/>
                <w:szCs w:val="28"/>
              </w:rPr>
            </w:pPr>
          </w:p>
        </w:tc>
      </w:tr>
      <w:tr w:rsidR="00FF4FB3" w:rsidRPr="007E1870" w14:paraId="5B6A5599" w14:textId="77777777" w:rsidTr="000D1B8D">
        <w:tc>
          <w:tcPr>
            <w:tcW w:w="1129" w:type="dxa"/>
          </w:tcPr>
          <w:p w14:paraId="74B366B1" w14:textId="77777777" w:rsidR="00FF4FB3" w:rsidRPr="007E1870" w:rsidRDefault="00FF4FB3" w:rsidP="001349DF">
            <w:pPr>
              <w:adjustRightInd/>
              <w:snapToGrid/>
              <w:spacing w:line="220" w:lineRule="atLeast"/>
              <w:rPr>
                <w:b/>
                <w:sz w:val="28"/>
                <w:szCs w:val="28"/>
              </w:rPr>
            </w:pPr>
          </w:p>
        </w:tc>
        <w:tc>
          <w:tcPr>
            <w:tcW w:w="1843" w:type="dxa"/>
          </w:tcPr>
          <w:p w14:paraId="21778944" w14:textId="77777777" w:rsidR="00FF4FB3" w:rsidRPr="007E1870" w:rsidRDefault="00FF4FB3" w:rsidP="001349DF">
            <w:pPr>
              <w:adjustRightInd/>
              <w:snapToGrid/>
              <w:spacing w:line="220" w:lineRule="atLeast"/>
              <w:rPr>
                <w:b/>
                <w:sz w:val="28"/>
                <w:szCs w:val="28"/>
              </w:rPr>
            </w:pPr>
          </w:p>
        </w:tc>
        <w:tc>
          <w:tcPr>
            <w:tcW w:w="2268" w:type="dxa"/>
          </w:tcPr>
          <w:p w14:paraId="01D9BE03" w14:textId="77777777" w:rsidR="00FF4FB3" w:rsidRPr="007E1870" w:rsidRDefault="00FF4FB3" w:rsidP="001349DF">
            <w:pPr>
              <w:adjustRightInd/>
              <w:snapToGrid/>
              <w:spacing w:line="220" w:lineRule="atLeast"/>
              <w:rPr>
                <w:b/>
                <w:sz w:val="28"/>
                <w:szCs w:val="28"/>
              </w:rPr>
            </w:pPr>
          </w:p>
        </w:tc>
        <w:tc>
          <w:tcPr>
            <w:tcW w:w="3119" w:type="dxa"/>
          </w:tcPr>
          <w:p w14:paraId="195B376F" w14:textId="77777777" w:rsidR="00FF4FB3" w:rsidRPr="007E1870" w:rsidRDefault="00FF4FB3" w:rsidP="001349DF">
            <w:pPr>
              <w:adjustRightInd/>
              <w:snapToGrid/>
              <w:spacing w:line="220" w:lineRule="atLeast"/>
              <w:rPr>
                <w:b/>
                <w:sz w:val="28"/>
                <w:szCs w:val="28"/>
              </w:rPr>
            </w:pPr>
          </w:p>
        </w:tc>
      </w:tr>
    </w:tbl>
    <w:p w14:paraId="1962A8E0" w14:textId="77777777" w:rsidR="001349DF" w:rsidRDefault="001349DF" w:rsidP="001349DF">
      <w:pPr>
        <w:adjustRightInd/>
        <w:snapToGrid/>
        <w:spacing w:line="220" w:lineRule="atLeast"/>
        <w:rPr>
          <w:sz w:val="32"/>
          <w:szCs w:val="32"/>
        </w:rPr>
      </w:pPr>
    </w:p>
    <w:sdt>
      <w:sdtPr>
        <w:rPr>
          <w:rFonts w:ascii="Tahoma" w:eastAsia="微软雅黑" w:hAnsi="Tahoma" w:cstheme="minorBidi"/>
          <w:color w:val="auto"/>
          <w:sz w:val="22"/>
          <w:szCs w:val="22"/>
          <w:lang w:val="zh-CN"/>
        </w:rPr>
        <w:id w:val="843137271"/>
        <w:docPartObj>
          <w:docPartGallery w:val="Table of Contents"/>
          <w:docPartUnique/>
        </w:docPartObj>
      </w:sdtPr>
      <w:sdtEndPr>
        <w:rPr>
          <w:rFonts w:eastAsia="宋体"/>
          <w:color w:val="000000" w:themeColor="text1"/>
          <w:sz w:val="21"/>
        </w:rPr>
      </w:sdtEndPr>
      <w:sdtContent>
        <w:p w14:paraId="78F54821" w14:textId="77777777" w:rsidR="001349DF" w:rsidRPr="00BC43D2" w:rsidRDefault="001349DF" w:rsidP="001349DF">
          <w:pPr>
            <w:pStyle w:val="TOC"/>
            <w:jc w:val="center"/>
            <w:rPr>
              <w:color w:val="000000" w:themeColor="text1"/>
            </w:rPr>
          </w:pPr>
          <w:r w:rsidRPr="00BC43D2">
            <w:rPr>
              <w:rFonts w:hint="eastAsia"/>
              <w:color w:val="000000" w:themeColor="text1"/>
              <w:lang w:val="zh-CN"/>
            </w:rPr>
            <w:t>目录</w:t>
          </w:r>
        </w:p>
        <w:p w14:paraId="7745E30B" w14:textId="77777777" w:rsidR="00942E34" w:rsidRPr="00942E34" w:rsidRDefault="001349DF">
          <w:pPr>
            <w:pStyle w:val="10"/>
            <w:tabs>
              <w:tab w:val="right" w:leader="dot" w:pos="8296"/>
            </w:tabs>
            <w:rPr>
              <w:ins w:id="0" w:author="Administrator" w:date="2021-04-11T16:01:00Z"/>
              <w:rFonts w:ascii="宋体" w:hAnsi="宋体"/>
              <w:noProof/>
              <w:kern w:val="2"/>
              <w:sz w:val="24"/>
              <w:szCs w:val="24"/>
              <w:rPrChange w:id="1" w:author="Administrator" w:date="2021-04-11T16:02:00Z">
                <w:rPr>
                  <w:ins w:id="2" w:author="Administrator" w:date="2021-04-11T16:01:00Z"/>
                  <w:rFonts w:asciiTheme="minorHAnsi" w:eastAsiaTheme="minorEastAsia" w:hAnsiTheme="minorHAnsi"/>
                  <w:noProof/>
                  <w:kern w:val="2"/>
                </w:rPr>
              </w:rPrChange>
            </w:rPr>
          </w:pPr>
          <w:r w:rsidRPr="00942E34">
            <w:rPr>
              <w:rFonts w:ascii="宋体" w:hAnsi="宋体"/>
              <w:color w:val="000000" w:themeColor="text1"/>
              <w:sz w:val="24"/>
              <w:szCs w:val="24"/>
              <w:rPrChange w:id="3" w:author="Administrator" w:date="2021-04-11T16:02:00Z">
                <w:rPr>
                  <w:color w:val="000000" w:themeColor="text1"/>
                </w:rPr>
              </w:rPrChange>
            </w:rPr>
            <w:fldChar w:fldCharType="begin"/>
          </w:r>
          <w:r w:rsidRPr="00942E34">
            <w:rPr>
              <w:rFonts w:ascii="宋体" w:hAnsi="宋体"/>
              <w:color w:val="000000" w:themeColor="text1"/>
              <w:sz w:val="24"/>
              <w:szCs w:val="24"/>
              <w:rPrChange w:id="4" w:author="Administrator" w:date="2021-04-11T16:02:00Z">
                <w:rPr>
                  <w:color w:val="000000" w:themeColor="text1"/>
                </w:rPr>
              </w:rPrChange>
            </w:rPr>
            <w:instrText xml:space="preserve"> TOC \o "1-3" \h \z \u </w:instrText>
          </w:r>
          <w:r w:rsidRPr="00942E34">
            <w:rPr>
              <w:rFonts w:ascii="宋体" w:hAnsi="宋体"/>
              <w:color w:val="000000" w:themeColor="text1"/>
              <w:sz w:val="24"/>
              <w:szCs w:val="24"/>
              <w:rPrChange w:id="5" w:author="Administrator" w:date="2021-04-11T16:02:00Z">
                <w:rPr>
                  <w:color w:val="000000" w:themeColor="text1"/>
                </w:rPr>
              </w:rPrChange>
            </w:rPr>
            <w:fldChar w:fldCharType="separate"/>
          </w:r>
          <w:ins w:id="6" w:author="Administrator" w:date="2021-04-11T16:01:00Z">
            <w:r w:rsidR="00942E34" w:rsidRPr="00942E34">
              <w:rPr>
                <w:rStyle w:val="a3"/>
                <w:rFonts w:ascii="宋体" w:hAnsi="宋体"/>
                <w:noProof/>
                <w:sz w:val="24"/>
                <w:szCs w:val="24"/>
                <w:rPrChange w:id="7" w:author="Administrator" w:date="2021-04-11T16:02:00Z">
                  <w:rPr>
                    <w:rStyle w:val="a3"/>
                    <w:noProof/>
                  </w:rPr>
                </w:rPrChange>
              </w:rPr>
              <w:fldChar w:fldCharType="begin"/>
            </w:r>
            <w:r w:rsidR="00942E34" w:rsidRPr="00942E34">
              <w:rPr>
                <w:rStyle w:val="a3"/>
                <w:rFonts w:ascii="宋体" w:hAnsi="宋体"/>
                <w:noProof/>
                <w:sz w:val="24"/>
                <w:szCs w:val="24"/>
                <w:rPrChange w:id="8" w:author="Administrator" w:date="2021-04-11T16:02:00Z">
                  <w:rPr>
                    <w:rStyle w:val="a3"/>
                    <w:noProof/>
                  </w:rPr>
                </w:rPrChange>
              </w:rPr>
              <w:instrText xml:space="preserve"> </w:instrText>
            </w:r>
            <w:r w:rsidR="00942E34" w:rsidRPr="00942E34">
              <w:rPr>
                <w:rFonts w:ascii="宋体" w:hAnsi="宋体"/>
                <w:noProof/>
                <w:sz w:val="24"/>
                <w:szCs w:val="24"/>
                <w:rPrChange w:id="9" w:author="Administrator" w:date="2021-04-11T16:02:00Z">
                  <w:rPr>
                    <w:noProof/>
                  </w:rPr>
                </w:rPrChange>
              </w:rPr>
              <w:instrText>HYPERLINK \l "_Toc69049330"</w:instrText>
            </w:r>
            <w:r w:rsidR="00942E34" w:rsidRPr="00942E34">
              <w:rPr>
                <w:rStyle w:val="a3"/>
                <w:rFonts w:ascii="宋体" w:hAnsi="宋体"/>
                <w:noProof/>
                <w:sz w:val="24"/>
                <w:szCs w:val="24"/>
                <w:rPrChange w:id="10" w:author="Administrator" w:date="2021-04-11T16:02:00Z">
                  <w:rPr>
                    <w:rStyle w:val="a3"/>
                    <w:noProof/>
                  </w:rPr>
                </w:rPrChange>
              </w:rPr>
              <w:instrText xml:space="preserve"> </w:instrText>
            </w:r>
            <w:r w:rsidR="00942E34" w:rsidRPr="00942E34">
              <w:rPr>
                <w:rStyle w:val="a3"/>
                <w:rFonts w:ascii="宋体" w:hAnsi="宋体"/>
                <w:noProof/>
                <w:sz w:val="24"/>
                <w:szCs w:val="24"/>
                <w:rPrChange w:id="11" w:author="Administrator" w:date="2021-04-11T16:02:00Z">
                  <w:rPr>
                    <w:rStyle w:val="a3"/>
                    <w:noProof/>
                  </w:rPr>
                </w:rPrChange>
              </w:rPr>
            </w:r>
            <w:r w:rsidR="00942E34" w:rsidRPr="00942E34">
              <w:rPr>
                <w:rStyle w:val="a3"/>
                <w:rFonts w:ascii="宋体" w:hAnsi="宋体"/>
                <w:noProof/>
                <w:sz w:val="24"/>
                <w:szCs w:val="24"/>
                <w:rPrChange w:id="12" w:author="Administrator" w:date="2021-04-11T16:02:00Z">
                  <w:rPr>
                    <w:rStyle w:val="a3"/>
                    <w:noProof/>
                  </w:rPr>
                </w:rPrChange>
              </w:rPr>
              <w:fldChar w:fldCharType="separate"/>
            </w:r>
            <w:r w:rsidR="00942E34" w:rsidRPr="00942E34">
              <w:rPr>
                <w:rStyle w:val="a3"/>
                <w:rFonts w:ascii="宋体" w:hAnsi="宋体" w:cs="Times New Roman"/>
                <w:bCs/>
                <w:noProof/>
                <w:sz w:val="24"/>
                <w:szCs w:val="24"/>
                <w:rPrChange w:id="13" w:author="Administrator" w:date="2021-04-11T16:02:00Z">
                  <w:rPr>
                    <w:rStyle w:val="a3"/>
                    <w:rFonts w:ascii="Times New Roman" w:hAnsi="Times New Roman" w:cs="Times New Roman"/>
                    <w:b/>
                    <w:bCs/>
                    <w:noProof/>
                  </w:rPr>
                </w:rPrChange>
              </w:rPr>
              <w:t>1</w:t>
            </w:r>
            <w:r w:rsidR="00942E34" w:rsidRPr="00942E34">
              <w:rPr>
                <w:rStyle w:val="a3"/>
                <w:rFonts w:ascii="宋体" w:hAnsi="宋体" w:cs="Times New Roman" w:hint="eastAsia"/>
                <w:bCs/>
                <w:noProof/>
                <w:sz w:val="24"/>
                <w:szCs w:val="24"/>
                <w:rPrChange w:id="14" w:author="Administrator" w:date="2021-04-11T16:02:00Z">
                  <w:rPr>
                    <w:rStyle w:val="a3"/>
                    <w:rFonts w:ascii="Times New Roman" w:hAnsi="Times New Roman" w:cs="Times New Roman" w:hint="eastAsia"/>
                    <w:b/>
                    <w:bCs/>
                    <w:noProof/>
                  </w:rPr>
                </w:rPrChange>
              </w:rPr>
              <w:t>、概述</w:t>
            </w:r>
            <w:r w:rsidR="00942E34" w:rsidRPr="00942E34">
              <w:rPr>
                <w:rFonts w:ascii="宋体" w:hAnsi="宋体"/>
                <w:noProof/>
                <w:webHidden/>
                <w:sz w:val="24"/>
                <w:szCs w:val="24"/>
                <w:rPrChange w:id="15" w:author="Administrator" w:date="2021-04-11T16:02:00Z">
                  <w:rPr>
                    <w:noProof/>
                    <w:webHidden/>
                  </w:rPr>
                </w:rPrChange>
              </w:rPr>
              <w:tab/>
            </w:r>
            <w:r w:rsidR="00942E34" w:rsidRPr="00942E34">
              <w:rPr>
                <w:rFonts w:ascii="宋体" w:hAnsi="宋体"/>
                <w:noProof/>
                <w:webHidden/>
                <w:sz w:val="24"/>
                <w:szCs w:val="24"/>
                <w:rPrChange w:id="16" w:author="Administrator" w:date="2021-04-11T16:02:00Z">
                  <w:rPr>
                    <w:noProof/>
                    <w:webHidden/>
                  </w:rPr>
                </w:rPrChange>
              </w:rPr>
              <w:fldChar w:fldCharType="begin"/>
            </w:r>
            <w:r w:rsidR="00942E34" w:rsidRPr="00942E34">
              <w:rPr>
                <w:rFonts w:ascii="宋体" w:hAnsi="宋体"/>
                <w:noProof/>
                <w:webHidden/>
                <w:sz w:val="24"/>
                <w:szCs w:val="24"/>
                <w:rPrChange w:id="17" w:author="Administrator" w:date="2021-04-11T16:02:00Z">
                  <w:rPr>
                    <w:noProof/>
                    <w:webHidden/>
                  </w:rPr>
                </w:rPrChange>
              </w:rPr>
              <w:instrText xml:space="preserve"> PAGEREF _Toc69049330 \h </w:instrText>
            </w:r>
            <w:r w:rsidR="00942E34" w:rsidRPr="00942E34">
              <w:rPr>
                <w:rFonts w:ascii="宋体" w:hAnsi="宋体"/>
                <w:noProof/>
                <w:webHidden/>
                <w:sz w:val="24"/>
                <w:szCs w:val="24"/>
                <w:rPrChange w:id="18" w:author="Administrator" w:date="2021-04-11T16:02:00Z">
                  <w:rPr>
                    <w:noProof/>
                    <w:webHidden/>
                  </w:rPr>
                </w:rPrChange>
              </w:rPr>
            </w:r>
          </w:ins>
          <w:r w:rsidR="00942E34" w:rsidRPr="00942E34">
            <w:rPr>
              <w:rFonts w:ascii="宋体" w:hAnsi="宋体"/>
              <w:noProof/>
              <w:webHidden/>
              <w:sz w:val="24"/>
              <w:szCs w:val="24"/>
              <w:rPrChange w:id="19" w:author="Administrator" w:date="2021-04-11T16:02:00Z">
                <w:rPr>
                  <w:noProof/>
                  <w:webHidden/>
                </w:rPr>
              </w:rPrChange>
            </w:rPr>
            <w:fldChar w:fldCharType="separate"/>
          </w:r>
          <w:ins w:id="20" w:author="Administrator" w:date="2021-04-11T16:03:00Z">
            <w:r w:rsidR="004751EC">
              <w:rPr>
                <w:rFonts w:ascii="宋体" w:hAnsi="宋体"/>
                <w:noProof/>
                <w:webHidden/>
                <w:sz w:val="24"/>
                <w:szCs w:val="24"/>
              </w:rPr>
              <w:t>4</w:t>
            </w:r>
          </w:ins>
          <w:ins w:id="21" w:author="Administrator" w:date="2021-04-11T16:01:00Z">
            <w:r w:rsidR="00942E34" w:rsidRPr="00942E34">
              <w:rPr>
                <w:rFonts w:ascii="宋体" w:hAnsi="宋体"/>
                <w:noProof/>
                <w:webHidden/>
                <w:sz w:val="24"/>
                <w:szCs w:val="24"/>
                <w:rPrChange w:id="22" w:author="Administrator" w:date="2021-04-11T16:02:00Z">
                  <w:rPr>
                    <w:noProof/>
                    <w:webHidden/>
                  </w:rPr>
                </w:rPrChange>
              </w:rPr>
              <w:fldChar w:fldCharType="end"/>
            </w:r>
            <w:r w:rsidR="00942E34" w:rsidRPr="00942E34">
              <w:rPr>
                <w:rStyle w:val="a3"/>
                <w:rFonts w:ascii="宋体" w:hAnsi="宋体"/>
                <w:noProof/>
                <w:sz w:val="24"/>
                <w:szCs w:val="24"/>
                <w:rPrChange w:id="23" w:author="Administrator" w:date="2021-04-11T16:02:00Z">
                  <w:rPr>
                    <w:rStyle w:val="a3"/>
                    <w:noProof/>
                  </w:rPr>
                </w:rPrChange>
              </w:rPr>
              <w:fldChar w:fldCharType="end"/>
            </w:r>
          </w:ins>
        </w:p>
        <w:p w14:paraId="4F24237E" w14:textId="77777777" w:rsidR="00942E34" w:rsidRPr="00942E34" w:rsidRDefault="00942E34">
          <w:pPr>
            <w:pStyle w:val="10"/>
            <w:tabs>
              <w:tab w:val="right" w:leader="dot" w:pos="8296"/>
            </w:tabs>
            <w:rPr>
              <w:ins w:id="24" w:author="Administrator" w:date="2021-04-11T16:01:00Z"/>
              <w:rFonts w:ascii="宋体" w:hAnsi="宋体"/>
              <w:noProof/>
              <w:kern w:val="2"/>
              <w:sz w:val="24"/>
              <w:szCs w:val="24"/>
              <w:rPrChange w:id="25" w:author="Administrator" w:date="2021-04-11T16:02:00Z">
                <w:rPr>
                  <w:ins w:id="26" w:author="Administrator" w:date="2021-04-11T16:01:00Z"/>
                  <w:rFonts w:asciiTheme="minorHAnsi" w:eastAsiaTheme="minorEastAsia" w:hAnsiTheme="minorHAnsi"/>
                  <w:noProof/>
                  <w:kern w:val="2"/>
                </w:rPr>
              </w:rPrChange>
            </w:rPr>
          </w:pPr>
          <w:ins w:id="27" w:author="Administrator" w:date="2021-04-11T16:01:00Z">
            <w:r w:rsidRPr="00942E34">
              <w:rPr>
                <w:rStyle w:val="a3"/>
                <w:rFonts w:ascii="宋体" w:hAnsi="宋体"/>
                <w:noProof/>
                <w:sz w:val="24"/>
                <w:szCs w:val="24"/>
                <w:rPrChange w:id="28" w:author="Administrator" w:date="2021-04-11T16:02:00Z">
                  <w:rPr>
                    <w:rStyle w:val="a3"/>
                    <w:noProof/>
                  </w:rPr>
                </w:rPrChange>
              </w:rPr>
              <w:fldChar w:fldCharType="begin"/>
            </w:r>
            <w:r w:rsidRPr="00942E34">
              <w:rPr>
                <w:rStyle w:val="a3"/>
                <w:rFonts w:ascii="宋体" w:hAnsi="宋体"/>
                <w:noProof/>
                <w:sz w:val="24"/>
                <w:szCs w:val="24"/>
                <w:rPrChange w:id="29" w:author="Administrator" w:date="2021-04-11T16:02:00Z">
                  <w:rPr>
                    <w:rStyle w:val="a3"/>
                    <w:noProof/>
                  </w:rPr>
                </w:rPrChange>
              </w:rPr>
              <w:instrText xml:space="preserve"> </w:instrText>
            </w:r>
            <w:r w:rsidRPr="00942E34">
              <w:rPr>
                <w:rFonts w:ascii="宋体" w:hAnsi="宋体"/>
                <w:noProof/>
                <w:sz w:val="24"/>
                <w:szCs w:val="24"/>
                <w:rPrChange w:id="30" w:author="Administrator" w:date="2021-04-11T16:02:00Z">
                  <w:rPr>
                    <w:noProof/>
                  </w:rPr>
                </w:rPrChange>
              </w:rPr>
              <w:instrText>HYPERLINK \l "_Toc69049331"</w:instrText>
            </w:r>
            <w:r w:rsidRPr="00942E34">
              <w:rPr>
                <w:rStyle w:val="a3"/>
                <w:rFonts w:ascii="宋体" w:hAnsi="宋体"/>
                <w:noProof/>
                <w:sz w:val="24"/>
                <w:szCs w:val="24"/>
                <w:rPrChange w:id="31" w:author="Administrator" w:date="2021-04-11T16:02:00Z">
                  <w:rPr>
                    <w:rStyle w:val="a3"/>
                    <w:noProof/>
                  </w:rPr>
                </w:rPrChange>
              </w:rPr>
              <w:instrText xml:space="preserve"> </w:instrText>
            </w:r>
            <w:r w:rsidRPr="00942E34">
              <w:rPr>
                <w:rStyle w:val="a3"/>
                <w:rFonts w:ascii="宋体" w:hAnsi="宋体"/>
                <w:noProof/>
                <w:sz w:val="24"/>
                <w:szCs w:val="24"/>
                <w:rPrChange w:id="32" w:author="Administrator" w:date="2021-04-11T16:02:00Z">
                  <w:rPr>
                    <w:rStyle w:val="a3"/>
                    <w:noProof/>
                  </w:rPr>
                </w:rPrChange>
              </w:rPr>
            </w:r>
            <w:r w:rsidRPr="00942E34">
              <w:rPr>
                <w:rStyle w:val="a3"/>
                <w:rFonts w:ascii="宋体" w:hAnsi="宋体"/>
                <w:noProof/>
                <w:sz w:val="24"/>
                <w:szCs w:val="24"/>
                <w:rPrChange w:id="33" w:author="Administrator" w:date="2021-04-11T16:02:00Z">
                  <w:rPr>
                    <w:rStyle w:val="a3"/>
                    <w:noProof/>
                  </w:rPr>
                </w:rPrChange>
              </w:rPr>
              <w:fldChar w:fldCharType="separate"/>
            </w:r>
            <w:r w:rsidRPr="00942E34">
              <w:rPr>
                <w:rStyle w:val="a3"/>
                <w:rFonts w:ascii="宋体" w:hAnsi="宋体" w:cs="Times New Roman"/>
                <w:bCs/>
                <w:noProof/>
                <w:sz w:val="24"/>
                <w:szCs w:val="24"/>
                <w:rPrChange w:id="34" w:author="Administrator" w:date="2021-04-11T16:02:00Z">
                  <w:rPr>
                    <w:rStyle w:val="a3"/>
                    <w:rFonts w:ascii="Times New Roman" w:hAnsi="Times New Roman" w:cs="Times New Roman"/>
                    <w:b/>
                    <w:bCs/>
                    <w:noProof/>
                  </w:rPr>
                </w:rPrChange>
              </w:rPr>
              <w:t>2</w:t>
            </w:r>
            <w:r w:rsidRPr="00942E34">
              <w:rPr>
                <w:rStyle w:val="a3"/>
                <w:rFonts w:ascii="宋体" w:hAnsi="宋体" w:cs="Times New Roman" w:hint="eastAsia"/>
                <w:bCs/>
                <w:noProof/>
                <w:sz w:val="24"/>
                <w:szCs w:val="24"/>
                <w:rPrChange w:id="35" w:author="Administrator" w:date="2021-04-11T16:02:00Z">
                  <w:rPr>
                    <w:rStyle w:val="a3"/>
                    <w:rFonts w:ascii="Times New Roman" w:hAnsi="Times New Roman" w:cs="Times New Roman" w:hint="eastAsia"/>
                    <w:b/>
                    <w:bCs/>
                    <w:noProof/>
                  </w:rPr>
                </w:rPrChange>
              </w:rPr>
              <w:t>、总体设计</w:t>
            </w:r>
            <w:r w:rsidRPr="00942E34">
              <w:rPr>
                <w:rFonts w:ascii="宋体" w:hAnsi="宋体"/>
                <w:noProof/>
                <w:webHidden/>
                <w:sz w:val="24"/>
                <w:szCs w:val="24"/>
                <w:rPrChange w:id="36" w:author="Administrator" w:date="2021-04-11T16:02:00Z">
                  <w:rPr>
                    <w:noProof/>
                    <w:webHidden/>
                  </w:rPr>
                </w:rPrChange>
              </w:rPr>
              <w:tab/>
            </w:r>
            <w:r w:rsidRPr="00942E34">
              <w:rPr>
                <w:rFonts w:ascii="宋体" w:hAnsi="宋体"/>
                <w:noProof/>
                <w:webHidden/>
                <w:sz w:val="24"/>
                <w:szCs w:val="24"/>
                <w:rPrChange w:id="37" w:author="Administrator" w:date="2021-04-11T16:02:00Z">
                  <w:rPr>
                    <w:noProof/>
                    <w:webHidden/>
                  </w:rPr>
                </w:rPrChange>
              </w:rPr>
              <w:fldChar w:fldCharType="begin"/>
            </w:r>
            <w:r w:rsidRPr="00942E34">
              <w:rPr>
                <w:rFonts w:ascii="宋体" w:hAnsi="宋体"/>
                <w:noProof/>
                <w:webHidden/>
                <w:sz w:val="24"/>
                <w:szCs w:val="24"/>
                <w:rPrChange w:id="38" w:author="Administrator" w:date="2021-04-11T16:02:00Z">
                  <w:rPr>
                    <w:noProof/>
                    <w:webHidden/>
                  </w:rPr>
                </w:rPrChange>
              </w:rPr>
              <w:instrText xml:space="preserve"> PAGEREF _Toc69049331 \h </w:instrText>
            </w:r>
            <w:r w:rsidRPr="00942E34">
              <w:rPr>
                <w:rFonts w:ascii="宋体" w:hAnsi="宋体"/>
                <w:noProof/>
                <w:webHidden/>
                <w:sz w:val="24"/>
                <w:szCs w:val="24"/>
                <w:rPrChange w:id="39" w:author="Administrator" w:date="2021-04-11T16:02:00Z">
                  <w:rPr>
                    <w:noProof/>
                    <w:webHidden/>
                  </w:rPr>
                </w:rPrChange>
              </w:rPr>
            </w:r>
          </w:ins>
          <w:r w:rsidRPr="00942E34">
            <w:rPr>
              <w:rFonts w:ascii="宋体" w:hAnsi="宋体"/>
              <w:noProof/>
              <w:webHidden/>
              <w:sz w:val="24"/>
              <w:szCs w:val="24"/>
              <w:rPrChange w:id="40" w:author="Administrator" w:date="2021-04-11T16:02:00Z">
                <w:rPr>
                  <w:noProof/>
                  <w:webHidden/>
                </w:rPr>
              </w:rPrChange>
            </w:rPr>
            <w:fldChar w:fldCharType="separate"/>
          </w:r>
          <w:ins w:id="41" w:author="Administrator" w:date="2021-04-11T16:03:00Z">
            <w:r w:rsidR="004751EC">
              <w:rPr>
                <w:rFonts w:ascii="宋体" w:hAnsi="宋体"/>
                <w:noProof/>
                <w:webHidden/>
                <w:sz w:val="24"/>
                <w:szCs w:val="24"/>
              </w:rPr>
              <w:t>4</w:t>
            </w:r>
          </w:ins>
          <w:ins w:id="42" w:author="Administrator" w:date="2021-04-11T16:01:00Z">
            <w:r w:rsidRPr="00942E34">
              <w:rPr>
                <w:rFonts w:ascii="宋体" w:hAnsi="宋体"/>
                <w:noProof/>
                <w:webHidden/>
                <w:sz w:val="24"/>
                <w:szCs w:val="24"/>
                <w:rPrChange w:id="43" w:author="Administrator" w:date="2021-04-11T16:02:00Z">
                  <w:rPr>
                    <w:noProof/>
                    <w:webHidden/>
                  </w:rPr>
                </w:rPrChange>
              </w:rPr>
              <w:fldChar w:fldCharType="end"/>
            </w:r>
            <w:r w:rsidRPr="00942E34">
              <w:rPr>
                <w:rStyle w:val="a3"/>
                <w:rFonts w:ascii="宋体" w:hAnsi="宋体"/>
                <w:noProof/>
                <w:sz w:val="24"/>
                <w:szCs w:val="24"/>
                <w:rPrChange w:id="44" w:author="Administrator" w:date="2021-04-11T16:02:00Z">
                  <w:rPr>
                    <w:rStyle w:val="a3"/>
                    <w:noProof/>
                  </w:rPr>
                </w:rPrChange>
              </w:rPr>
              <w:fldChar w:fldCharType="end"/>
            </w:r>
          </w:ins>
        </w:p>
        <w:p w14:paraId="38727469" w14:textId="77777777" w:rsidR="00942E34" w:rsidRPr="00942E34" w:rsidRDefault="00942E34">
          <w:pPr>
            <w:pStyle w:val="20"/>
            <w:tabs>
              <w:tab w:val="right" w:leader="dot" w:pos="8296"/>
            </w:tabs>
            <w:rPr>
              <w:ins w:id="45" w:author="Administrator" w:date="2021-04-11T16:01:00Z"/>
              <w:rFonts w:ascii="宋体" w:hAnsi="宋体"/>
              <w:noProof/>
              <w:kern w:val="2"/>
              <w:sz w:val="24"/>
              <w:szCs w:val="24"/>
              <w:rPrChange w:id="46" w:author="Administrator" w:date="2021-04-11T16:02:00Z">
                <w:rPr>
                  <w:ins w:id="47" w:author="Administrator" w:date="2021-04-11T16:01:00Z"/>
                  <w:rFonts w:asciiTheme="minorHAnsi" w:eastAsiaTheme="minorEastAsia" w:hAnsiTheme="minorHAnsi"/>
                  <w:noProof/>
                  <w:kern w:val="2"/>
                </w:rPr>
              </w:rPrChange>
            </w:rPr>
          </w:pPr>
          <w:ins w:id="48" w:author="Administrator" w:date="2021-04-11T16:01:00Z">
            <w:r w:rsidRPr="00942E34">
              <w:rPr>
                <w:rStyle w:val="a3"/>
                <w:rFonts w:ascii="宋体" w:hAnsi="宋体"/>
                <w:noProof/>
                <w:sz w:val="24"/>
                <w:szCs w:val="24"/>
                <w:rPrChange w:id="49" w:author="Administrator" w:date="2021-04-11T16:02:00Z">
                  <w:rPr>
                    <w:rStyle w:val="a3"/>
                    <w:noProof/>
                  </w:rPr>
                </w:rPrChange>
              </w:rPr>
              <w:fldChar w:fldCharType="begin"/>
            </w:r>
            <w:r w:rsidRPr="00942E34">
              <w:rPr>
                <w:rStyle w:val="a3"/>
                <w:rFonts w:ascii="宋体" w:hAnsi="宋体"/>
                <w:noProof/>
                <w:sz w:val="24"/>
                <w:szCs w:val="24"/>
                <w:rPrChange w:id="50" w:author="Administrator" w:date="2021-04-11T16:02:00Z">
                  <w:rPr>
                    <w:rStyle w:val="a3"/>
                    <w:noProof/>
                  </w:rPr>
                </w:rPrChange>
              </w:rPr>
              <w:instrText xml:space="preserve"> </w:instrText>
            </w:r>
            <w:r w:rsidRPr="00942E34">
              <w:rPr>
                <w:rFonts w:ascii="宋体" w:hAnsi="宋体"/>
                <w:noProof/>
                <w:sz w:val="24"/>
                <w:szCs w:val="24"/>
                <w:rPrChange w:id="51" w:author="Administrator" w:date="2021-04-11T16:02:00Z">
                  <w:rPr>
                    <w:noProof/>
                  </w:rPr>
                </w:rPrChange>
              </w:rPr>
              <w:instrText>HYPERLINK \l "_Toc69049332"</w:instrText>
            </w:r>
            <w:r w:rsidRPr="00942E34">
              <w:rPr>
                <w:rStyle w:val="a3"/>
                <w:rFonts w:ascii="宋体" w:hAnsi="宋体"/>
                <w:noProof/>
                <w:sz w:val="24"/>
                <w:szCs w:val="24"/>
                <w:rPrChange w:id="52" w:author="Administrator" w:date="2021-04-11T16:02:00Z">
                  <w:rPr>
                    <w:rStyle w:val="a3"/>
                    <w:noProof/>
                  </w:rPr>
                </w:rPrChange>
              </w:rPr>
              <w:instrText xml:space="preserve"> </w:instrText>
            </w:r>
            <w:r w:rsidRPr="00942E34">
              <w:rPr>
                <w:rStyle w:val="a3"/>
                <w:rFonts w:ascii="宋体" w:hAnsi="宋体"/>
                <w:noProof/>
                <w:sz w:val="24"/>
                <w:szCs w:val="24"/>
                <w:rPrChange w:id="53" w:author="Administrator" w:date="2021-04-11T16:02:00Z">
                  <w:rPr>
                    <w:rStyle w:val="a3"/>
                    <w:noProof/>
                  </w:rPr>
                </w:rPrChange>
              </w:rPr>
            </w:r>
            <w:r w:rsidRPr="00942E34">
              <w:rPr>
                <w:rStyle w:val="a3"/>
                <w:rFonts w:ascii="宋体" w:hAnsi="宋体"/>
                <w:noProof/>
                <w:sz w:val="24"/>
                <w:szCs w:val="24"/>
                <w:rPrChange w:id="54" w:author="Administrator" w:date="2021-04-11T16:02:00Z">
                  <w:rPr>
                    <w:rStyle w:val="a3"/>
                    <w:noProof/>
                  </w:rPr>
                </w:rPrChange>
              </w:rPr>
              <w:fldChar w:fldCharType="separate"/>
            </w:r>
            <w:r w:rsidRPr="00942E34">
              <w:rPr>
                <w:rStyle w:val="a3"/>
                <w:rFonts w:ascii="宋体" w:hAnsi="宋体"/>
                <w:noProof/>
                <w:sz w:val="24"/>
                <w:szCs w:val="24"/>
                <w:rPrChange w:id="55" w:author="Administrator" w:date="2021-04-11T16:02:00Z">
                  <w:rPr>
                    <w:rStyle w:val="a3"/>
                    <w:noProof/>
                  </w:rPr>
                </w:rPrChange>
              </w:rPr>
              <w:t xml:space="preserve">2.1. </w:t>
            </w:r>
            <w:r w:rsidRPr="00942E34">
              <w:rPr>
                <w:rStyle w:val="a3"/>
                <w:rFonts w:ascii="宋体" w:hAnsi="宋体" w:hint="eastAsia"/>
                <w:noProof/>
                <w:sz w:val="24"/>
                <w:szCs w:val="24"/>
                <w:rPrChange w:id="56" w:author="Administrator" w:date="2021-04-11T16:02:00Z">
                  <w:rPr>
                    <w:rStyle w:val="a3"/>
                    <w:rFonts w:hint="eastAsia"/>
                    <w:noProof/>
                  </w:rPr>
                </w:rPrChange>
              </w:rPr>
              <w:t>总体架构</w:t>
            </w:r>
            <w:r w:rsidRPr="00942E34">
              <w:rPr>
                <w:rFonts w:ascii="宋体" w:hAnsi="宋体"/>
                <w:noProof/>
                <w:webHidden/>
                <w:sz w:val="24"/>
                <w:szCs w:val="24"/>
                <w:rPrChange w:id="57" w:author="Administrator" w:date="2021-04-11T16:02:00Z">
                  <w:rPr>
                    <w:noProof/>
                    <w:webHidden/>
                  </w:rPr>
                </w:rPrChange>
              </w:rPr>
              <w:tab/>
            </w:r>
            <w:r w:rsidRPr="00942E34">
              <w:rPr>
                <w:rFonts w:ascii="宋体" w:hAnsi="宋体"/>
                <w:noProof/>
                <w:webHidden/>
                <w:sz w:val="24"/>
                <w:szCs w:val="24"/>
                <w:rPrChange w:id="58" w:author="Administrator" w:date="2021-04-11T16:02:00Z">
                  <w:rPr>
                    <w:noProof/>
                    <w:webHidden/>
                  </w:rPr>
                </w:rPrChange>
              </w:rPr>
              <w:fldChar w:fldCharType="begin"/>
            </w:r>
            <w:r w:rsidRPr="00942E34">
              <w:rPr>
                <w:rFonts w:ascii="宋体" w:hAnsi="宋体"/>
                <w:noProof/>
                <w:webHidden/>
                <w:sz w:val="24"/>
                <w:szCs w:val="24"/>
                <w:rPrChange w:id="59" w:author="Administrator" w:date="2021-04-11T16:02:00Z">
                  <w:rPr>
                    <w:noProof/>
                    <w:webHidden/>
                  </w:rPr>
                </w:rPrChange>
              </w:rPr>
              <w:instrText xml:space="preserve"> PAGEREF _Toc69049332 \h </w:instrText>
            </w:r>
            <w:r w:rsidRPr="00942E34">
              <w:rPr>
                <w:rFonts w:ascii="宋体" w:hAnsi="宋体"/>
                <w:noProof/>
                <w:webHidden/>
                <w:sz w:val="24"/>
                <w:szCs w:val="24"/>
                <w:rPrChange w:id="60" w:author="Administrator" w:date="2021-04-11T16:02:00Z">
                  <w:rPr>
                    <w:noProof/>
                    <w:webHidden/>
                  </w:rPr>
                </w:rPrChange>
              </w:rPr>
            </w:r>
          </w:ins>
          <w:r w:rsidRPr="00942E34">
            <w:rPr>
              <w:rFonts w:ascii="宋体" w:hAnsi="宋体"/>
              <w:noProof/>
              <w:webHidden/>
              <w:sz w:val="24"/>
              <w:szCs w:val="24"/>
              <w:rPrChange w:id="61" w:author="Administrator" w:date="2021-04-11T16:02:00Z">
                <w:rPr>
                  <w:noProof/>
                  <w:webHidden/>
                </w:rPr>
              </w:rPrChange>
            </w:rPr>
            <w:fldChar w:fldCharType="separate"/>
          </w:r>
          <w:ins w:id="62" w:author="Administrator" w:date="2021-04-11T16:03:00Z">
            <w:r w:rsidR="004751EC">
              <w:rPr>
                <w:rFonts w:ascii="宋体" w:hAnsi="宋体"/>
                <w:noProof/>
                <w:webHidden/>
                <w:sz w:val="24"/>
                <w:szCs w:val="24"/>
              </w:rPr>
              <w:t>4</w:t>
            </w:r>
          </w:ins>
          <w:ins w:id="63" w:author="Administrator" w:date="2021-04-11T16:01:00Z">
            <w:r w:rsidRPr="00942E34">
              <w:rPr>
                <w:rFonts w:ascii="宋体" w:hAnsi="宋体"/>
                <w:noProof/>
                <w:webHidden/>
                <w:sz w:val="24"/>
                <w:szCs w:val="24"/>
                <w:rPrChange w:id="64" w:author="Administrator" w:date="2021-04-11T16:02:00Z">
                  <w:rPr>
                    <w:noProof/>
                    <w:webHidden/>
                  </w:rPr>
                </w:rPrChange>
              </w:rPr>
              <w:fldChar w:fldCharType="end"/>
            </w:r>
            <w:r w:rsidRPr="00942E34">
              <w:rPr>
                <w:rStyle w:val="a3"/>
                <w:rFonts w:ascii="宋体" w:hAnsi="宋体"/>
                <w:noProof/>
                <w:sz w:val="24"/>
                <w:szCs w:val="24"/>
                <w:rPrChange w:id="65" w:author="Administrator" w:date="2021-04-11T16:02:00Z">
                  <w:rPr>
                    <w:rStyle w:val="a3"/>
                    <w:noProof/>
                  </w:rPr>
                </w:rPrChange>
              </w:rPr>
              <w:fldChar w:fldCharType="end"/>
            </w:r>
          </w:ins>
        </w:p>
        <w:p w14:paraId="19E8BF9B" w14:textId="77777777" w:rsidR="00942E34" w:rsidRPr="00942E34" w:rsidRDefault="00942E34">
          <w:pPr>
            <w:pStyle w:val="20"/>
            <w:tabs>
              <w:tab w:val="right" w:leader="dot" w:pos="8296"/>
            </w:tabs>
            <w:rPr>
              <w:ins w:id="66" w:author="Administrator" w:date="2021-04-11T16:01:00Z"/>
              <w:rFonts w:ascii="宋体" w:hAnsi="宋体"/>
              <w:noProof/>
              <w:kern w:val="2"/>
              <w:sz w:val="24"/>
              <w:szCs w:val="24"/>
              <w:rPrChange w:id="67" w:author="Administrator" w:date="2021-04-11T16:02:00Z">
                <w:rPr>
                  <w:ins w:id="68" w:author="Administrator" w:date="2021-04-11T16:01:00Z"/>
                  <w:rFonts w:asciiTheme="minorHAnsi" w:eastAsiaTheme="minorEastAsia" w:hAnsiTheme="minorHAnsi"/>
                  <w:noProof/>
                  <w:kern w:val="2"/>
                </w:rPr>
              </w:rPrChange>
            </w:rPr>
          </w:pPr>
          <w:ins w:id="69" w:author="Administrator" w:date="2021-04-11T16:01:00Z">
            <w:r w:rsidRPr="00942E34">
              <w:rPr>
                <w:rStyle w:val="a3"/>
                <w:rFonts w:ascii="宋体" w:hAnsi="宋体"/>
                <w:noProof/>
                <w:sz w:val="24"/>
                <w:szCs w:val="24"/>
                <w:rPrChange w:id="70" w:author="Administrator" w:date="2021-04-11T16:02:00Z">
                  <w:rPr>
                    <w:rStyle w:val="a3"/>
                    <w:noProof/>
                  </w:rPr>
                </w:rPrChange>
              </w:rPr>
              <w:fldChar w:fldCharType="begin"/>
            </w:r>
            <w:r w:rsidRPr="00942E34">
              <w:rPr>
                <w:rStyle w:val="a3"/>
                <w:rFonts w:ascii="宋体" w:hAnsi="宋体"/>
                <w:noProof/>
                <w:sz w:val="24"/>
                <w:szCs w:val="24"/>
                <w:rPrChange w:id="71" w:author="Administrator" w:date="2021-04-11T16:02:00Z">
                  <w:rPr>
                    <w:rStyle w:val="a3"/>
                    <w:noProof/>
                  </w:rPr>
                </w:rPrChange>
              </w:rPr>
              <w:instrText xml:space="preserve"> </w:instrText>
            </w:r>
            <w:r w:rsidRPr="00942E34">
              <w:rPr>
                <w:rFonts w:ascii="宋体" w:hAnsi="宋体"/>
                <w:noProof/>
                <w:sz w:val="24"/>
                <w:szCs w:val="24"/>
                <w:rPrChange w:id="72" w:author="Administrator" w:date="2021-04-11T16:02:00Z">
                  <w:rPr>
                    <w:noProof/>
                  </w:rPr>
                </w:rPrChange>
              </w:rPr>
              <w:instrText>HYPERLINK \l "_Toc69049333"</w:instrText>
            </w:r>
            <w:r w:rsidRPr="00942E34">
              <w:rPr>
                <w:rStyle w:val="a3"/>
                <w:rFonts w:ascii="宋体" w:hAnsi="宋体"/>
                <w:noProof/>
                <w:sz w:val="24"/>
                <w:szCs w:val="24"/>
                <w:rPrChange w:id="73" w:author="Administrator" w:date="2021-04-11T16:02:00Z">
                  <w:rPr>
                    <w:rStyle w:val="a3"/>
                    <w:noProof/>
                  </w:rPr>
                </w:rPrChange>
              </w:rPr>
              <w:instrText xml:space="preserve"> </w:instrText>
            </w:r>
            <w:r w:rsidRPr="00942E34">
              <w:rPr>
                <w:rStyle w:val="a3"/>
                <w:rFonts w:ascii="宋体" w:hAnsi="宋体"/>
                <w:noProof/>
                <w:sz w:val="24"/>
                <w:szCs w:val="24"/>
                <w:rPrChange w:id="74" w:author="Administrator" w:date="2021-04-11T16:02:00Z">
                  <w:rPr>
                    <w:rStyle w:val="a3"/>
                    <w:noProof/>
                  </w:rPr>
                </w:rPrChange>
              </w:rPr>
            </w:r>
            <w:r w:rsidRPr="00942E34">
              <w:rPr>
                <w:rStyle w:val="a3"/>
                <w:rFonts w:ascii="宋体" w:hAnsi="宋体"/>
                <w:noProof/>
                <w:sz w:val="24"/>
                <w:szCs w:val="24"/>
                <w:rPrChange w:id="75" w:author="Administrator" w:date="2021-04-11T16:02:00Z">
                  <w:rPr>
                    <w:rStyle w:val="a3"/>
                    <w:noProof/>
                  </w:rPr>
                </w:rPrChange>
              </w:rPr>
              <w:fldChar w:fldCharType="separate"/>
            </w:r>
            <w:r w:rsidRPr="00942E34">
              <w:rPr>
                <w:rStyle w:val="a3"/>
                <w:rFonts w:ascii="宋体" w:hAnsi="宋体"/>
                <w:noProof/>
                <w:sz w:val="24"/>
                <w:szCs w:val="24"/>
                <w:rPrChange w:id="76" w:author="Administrator" w:date="2021-04-11T16:02:00Z">
                  <w:rPr>
                    <w:rStyle w:val="a3"/>
                    <w:noProof/>
                  </w:rPr>
                </w:rPrChange>
              </w:rPr>
              <w:t xml:space="preserve">2.2 </w:t>
            </w:r>
            <w:r w:rsidRPr="00942E34">
              <w:rPr>
                <w:rStyle w:val="a3"/>
                <w:rFonts w:ascii="宋体" w:hAnsi="宋体" w:hint="eastAsia"/>
                <w:noProof/>
                <w:sz w:val="24"/>
                <w:szCs w:val="24"/>
                <w:rPrChange w:id="77" w:author="Administrator" w:date="2021-04-11T16:02:00Z">
                  <w:rPr>
                    <w:rStyle w:val="a3"/>
                    <w:rFonts w:hint="eastAsia"/>
                    <w:noProof/>
                  </w:rPr>
                </w:rPrChange>
              </w:rPr>
              <w:t>帧的处理流程</w:t>
            </w:r>
            <w:r w:rsidRPr="00942E34">
              <w:rPr>
                <w:rFonts w:ascii="宋体" w:hAnsi="宋体"/>
                <w:noProof/>
                <w:webHidden/>
                <w:sz w:val="24"/>
                <w:szCs w:val="24"/>
                <w:rPrChange w:id="78" w:author="Administrator" w:date="2021-04-11T16:02:00Z">
                  <w:rPr>
                    <w:noProof/>
                    <w:webHidden/>
                  </w:rPr>
                </w:rPrChange>
              </w:rPr>
              <w:tab/>
            </w:r>
            <w:r w:rsidRPr="00942E34">
              <w:rPr>
                <w:rFonts w:ascii="宋体" w:hAnsi="宋体"/>
                <w:noProof/>
                <w:webHidden/>
                <w:sz w:val="24"/>
                <w:szCs w:val="24"/>
                <w:rPrChange w:id="79" w:author="Administrator" w:date="2021-04-11T16:02:00Z">
                  <w:rPr>
                    <w:noProof/>
                    <w:webHidden/>
                  </w:rPr>
                </w:rPrChange>
              </w:rPr>
              <w:fldChar w:fldCharType="begin"/>
            </w:r>
            <w:r w:rsidRPr="00942E34">
              <w:rPr>
                <w:rFonts w:ascii="宋体" w:hAnsi="宋体"/>
                <w:noProof/>
                <w:webHidden/>
                <w:sz w:val="24"/>
                <w:szCs w:val="24"/>
                <w:rPrChange w:id="80" w:author="Administrator" w:date="2021-04-11T16:02:00Z">
                  <w:rPr>
                    <w:noProof/>
                    <w:webHidden/>
                  </w:rPr>
                </w:rPrChange>
              </w:rPr>
              <w:instrText xml:space="preserve"> PAGEREF _Toc69049333 \h </w:instrText>
            </w:r>
            <w:r w:rsidRPr="00942E34">
              <w:rPr>
                <w:rFonts w:ascii="宋体" w:hAnsi="宋体"/>
                <w:noProof/>
                <w:webHidden/>
                <w:sz w:val="24"/>
                <w:szCs w:val="24"/>
                <w:rPrChange w:id="81" w:author="Administrator" w:date="2021-04-11T16:02:00Z">
                  <w:rPr>
                    <w:noProof/>
                    <w:webHidden/>
                  </w:rPr>
                </w:rPrChange>
              </w:rPr>
            </w:r>
          </w:ins>
          <w:r w:rsidRPr="00942E34">
            <w:rPr>
              <w:rFonts w:ascii="宋体" w:hAnsi="宋体"/>
              <w:noProof/>
              <w:webHidden/>
              <w:sz w:val="24"/>
              <w:szCs w:val="24"/>
              <w:rPrChange w:id="82" w:author="Administrator" w:date="2021-04-11T16:02:00Z">
                <w:rPr>
                  <w:noProof/>
                  <w:webHidden/>
                </w:rPr>
              </w:rPrChange>
            </w:rPr>
            <w:fldChar w:fldCharType="separate"/>
          </w:r>
          <w:ins w:id="83" w:author="Administrator" w:date="2021-04-11T16:03:00Z">
            <w:r w:rsidR="004751EC">
              <w:rPr>
                <w:rFonts w:ascii="宋体" w:hAnsi="宋体"/>
                <w:noProof/>
                <w:webHidden/>
                <w:sz w:val="24"/>
                <w:szCs w:val="24"/>
              </w:rPr>
              <w:t>7</w:t>
            </w:r>
          </w:ins>
          <w:ins w:id="84" w:author="Administrator" w:date="2021-04-11T16:01:00Z">
            <w:r w:rsidRPr="00942E34">
              <w:rPr>
                <w:rFonts w:ascii="宋体" w:hAnsi="宋体"/>
                <w:noProof/>
                <w:webHidden/>
                <w:sz w:val="24"/>
                <w:szCs w:val="24"/>
                <w:rPrChange w:id="85" w:author="Administrator" w:date="2021-04-11T16:02:00Z">
                  <w:rPr>
                    <w:noProof/>
                    <w:webHidden/>
                  </w:rPr>
                </w:rPrChange>
              </w:rPr>
              <w:fldChar w:fldCharType="end"/>
            </w:r>
            <w:r w:rsidRPr="00942E34">
              <w:rPr>
                <w:rStyle w:val="a3"/>
                <w:rFonts w:ascii="宋体" w:hAnsi="宋体"/>
                <w:noProof/>
                <w:sz w:val="24"/>
                <w:szCs w:val="24"/>
                <w:rPrChange w:id="86" w:author="Administrator" w:date="2021-04-11T16:02:00Z">
                  <w:rPr>
                    <w:rStyle w:val="a3"/>
                    <w:noProof/>
                  </w:rPr>
                </w:rPrChange>
              </w:rPr>
              <w:fldChar w:fldCharType="end"/>
            </w:r>
          </w:ins>
        </w:p>
        <w:p w14:paraId="110B6086" w14:textId="77777777" w:rsidR="00942E34" w:rsidRPr="00942E34" w:rsidRDefault="00942E34">
          <w:pPr>
            <w:pStyle w:val="30"/>
            <w:tabs>
              <w:tab w:val="right" w:leader="dot" w:pos="8296"/>
            </w:tabs>
            <w:rPr>
              <w:ins w:id="87" w:author="Administrator" w:date="2021-04-11T16:01:00Z"/>
              <w:rFonts w:ascii="宋体" w:hAnsi="宋体"/>
              <w:noProof/>
              <w:sz w:val="24"/>
              <w:szCs w:val="24"/>
              <w:rPrChange w:id="88" w:author="Administrator" w:date="2021-04-11T16:02:00Z">
                <w:rPr>
                  <w:ins w:id="89" w:author="Administrator" w:date="2021-04-11T16:01:00Z"/>
                  <w:noProof/>
                </w:rPr>
              </w:rPrChange>
            </w:rPr>
          </w:pPr>
          <w:ins w:id="90" w:author="Administrator" w:date="2021-04-11T16:01:00Z">
            <w:r w:rsidRPr="00942E34">
              <w:rPr>
                <w:rStyle w:val="a3"/>
                <w:rFonts w:ascii="宋体" w:hAnsi="宋体"/>
                <w:noProof/>
                <w:sz w:val="24"/>
                <w:szCs w:val="24"/>
                <w:rPrChange w:id="91" w:author="Administrator" w:date="2021-04-11T16:02:00Z">
                  <w:rPr>
                    <w:rStyle w:val="a3"/>
                    <w:noProof/>
                  </w:rPr>
                </w:rPrChange>
              </w:rPr>
              <w:fldChar w:fldCharType="begin"/>
            </w:r>
            <w:r w:rsidRPr="00942E34">
              <w:rPr>
                <w:rStyle w:val="a3"/>
                <w:rFonts w:ascii="宋体" w:hAnsi="宋体"/>
                <w:noProof/>
                <w:sz w:val="24"/>
                <w:szCs w:val="24"/>
                <w:rPrChange w:id="92" w:author="Administrator" w:date="2021-04-11T16:02:00Z">
                  <w:rPr>
                    <w:rStyle w:val="a3"/>
                    <w:noProof/>
                  </w:rPr>
                </w:rPrChange>
              </w:rPr>
              <w:instrText xml:space="preserve"> </w:instrText>
            </w:r>
            <w:r w:rsidRPr="00942E34">
              <w:rPr>
                <w:rFonts w:ascii="宋体" w:hAnsi="宋体"/>
                <w:noProof/>
                <w:sz w:val="24"/>
                <w:szCs w:val="24"/>
                <w:rPrChange w:id="93" w:author="Administrator" w:date="2021-04-11T16:02:00Z">
                  <w:rPr>
                    <w:noProof/>
                  </w:rPr>
                </w:rPrChange>
              </w:rPr>
              <w:instrText>HYPERLINK \l "_Toc69049334"</w:instrText>
            </w:r>
            <w:r w:rsidRPr="00942E34">
              <w:rPr>
                <w:rStyle w:val="a3"/>
                <w:rFonts w:ascii="宋体" w:hAnsi="宋体"/>
                <w:noProof/>
                <w:sz w:val="24"/>
                <w:szCs w:val="24"/>
                <w:rPrChange w:id="94" w:author="Administrator" w:date="2021-04-11T16:02:00Z">
                  <w:rPr>
                    <w:rStyle w:val="a3"/>
                    <w:noProof/>
                  </w:rPr>
                </w:rPrChange>
              </w:rPr>
              <w:instrText xml:space="preserve"> </w:instrText>
            </w:r>
            <w:r w:rsidRPr="00942E34">
              <w:rPr>
                <w:rStyle w:val="a3"/>
                <w:rFonts w:ascii="宋体" w:hAnsi="宋体"/>
                <w:noProof/>
                <w:sz w:val="24"/>
                <w:szCs w:val="24"/>
                <w:rPrChange w:id="95" w:author="Administrator" w:date="2021-04-11T16:02:00Z">
                  <w:rPr>
                    <w:rStyle w:val="a3"/>
                    <w:noProof/>
                  </w:rPr>
                </w:rPrChange>
              </w:rPr>
            </w:r>
            <w:r w:rsidRPr="00942E34">
              <w:rPr>
                <w:rStyle w:val="a3"/>
                <w:rFonts w:ascii="宋体" w:hAnsi="宋体"/>
                <w:noProof/>
                <w:sz w:val="24"/>
                <w:szCs w:val="24"/>
                <w:rPrChange w:id="96" w:author="Administrator" w:date="2021-04-11T16:02:00Z">
                  <w:rPr>
                    <w:rStyle w:val="a3"/>
                    <w:noProof/>
                  </w:rPr>
                </w:rPrChange>
              </w:rPr>
              <w:fldChar w:fldCharType="separate"/>
            </w:r>
            <w:r w:rsidRPr="00942E34">
              <w:rPr>
                <w:rStyle w:val="a3"/>
                <w:rFonts w:ascii="宋体" w:hAnsi="宋体"/>
                <w:noProof/>
                <w:sz w:val="24"/>
                <w:szCs w:val="24"/>
                <w:rPrChange w:id="97" w:author="Administrator" w:date="2021-04-11T16:02:00Z">
                  <w:rPr>
                    <w:rStyle w:val="a3"/>
                    <w:rFonts w:asciiTheme="majorEastAsia" w:eastAsiaTheme="majorEastAsia" w:hAnsiTheme="majorEastAsia"/>
                    <w:noProof/>
                  </w:rPr>
                </w:rPrChange>
              </w:rPr>
              <w:t>2.2.1</w:t>
            </w:r>
            <w:r w:rsidRPr="00942E34">
              <w:rPr>
                <w:rStyle w:val="a3"/>
                <w:rFonts w:ascii="宋体" w:hAnsi="宋体" w:hint="eastAsia"/>
                <w:noProof/>
                <w:sz w:val="24"/>
                <w:szCs w:val="24"/>
                <w:rPrChange w:id="98" w:author="Administrator" w:date="2021-04-11T16:02:00Z">
                  <w:rPr>
                    <w:rStyle w:val="a3"/>
                    <w:rFonts w:asciiTheme="majorEastAsia" w:eastAsiaTheme="majorEastAsia" w:hAnsiTheme="majorEastAsia" w:hint="eastAsia"/>
                    <w:noProof/>
                  </w:rPr>
                </w:rPrChange>
              </w:rPr>
              <w:t>帧的解封装</w:t>
            </w:r>
            <w:r w:rsidRPr="00942E34">
              <w:rPr>
                <w:rFonts w:ascii="宋体" w:hAnsi="宋体"/>
                <w:noProof/>
                <w:webHidden/>
                <w:sz w:val="24"/>
                <w:szCs w:val="24"/>
                <w:rPrChange w:id="99" w:author="Administrator" w:date="2021-04-11T16:02:00Z">
                  <w:rPr>
                    <w:noProof/>
                    <w:webHidden/>
                  </w:rPr>
                </w:rPrChange>
              </w:rPr>
              <w:tab/>
            </w:r>
            <w:r w:rsidRPr="00942E34">
              <w:rPr>
                <w:rFonts w:ascii="宋体" w:hAnsi="宋体"/>
                <w:noProof/>
                <w:webHidden/>
                <w:sz w:val="24"/>
                <w:szCs w:val="24"/>
                <w:rPrChange w:id="100" w:author="Administrator" w:date="2021-04-11T16:02:00Z">
                  <w:rPr>
                    <w:noProof/>
                    <w:webHidden/>
                  </w:rPr>
                </w:rPrChange>
              </w:rPr>
              <w:fldChar w:fldCharType="begin"/>
            </w:r>
            <w:r w:rsidRPr="00942E34">
              <w:rPr>
                <w:rFonts w:ascii="宋体" w:hAnsi="宋体"/>
                <w:noProof/>
                <w:webHidden/>
                <w:sz w:val="24"/>
                <w:szCs w:val="24"/>
                <w:rPrChange w:id="101" w:author="Administrator" w:date="2021-04-11T16:02:00Z">
                  <w:rPr>
                    <w:noProof/>
                    <w:webHidden/>
                  </w:rPr>
                </w:rPrChange>
              </w:rPr>
              <w:instrText xml:space="preserve"> PAGEREF _Toc69049334 \h </w:instrText>
            </w:r>
            <w:r w:rsidRPr="00942E34">
              <w:rPr>
                <w:rFonts w:ascii="宋体" w:hAnsi="宋体"/>
                <w:noProof/>
                <w:webHidden/>
                <w:sz w:val="24"/>
                <w:szCs w:val="24"/>
                <w:rPrChange w:id="102" w:author="Administrator" w:date="2021-04-11T16:02:00Z">
                  <w:rPr>
                    <w:noProof/>
                    <w:webHidden/>
                  </w:rPr>
                </w:rPrChange>
              </w:rPr>
            </w:r>
          </w:ins>
          <w:r w:rsidRPr="00942E34">
            <w:rPr>
              <w:rFonts w:ascii="宋体" w:hAnsi="宋体"/>
              <w:noProof/>
              <w:webHidden/>
              <w:sz w:val="24"/>
              <w:szCs w:val="24"/>
              <w:rPrChange w:id="103" w:author="Administrator" w:date="2021-04-11T16:02:00Z">
                <w:rPr>
                  <w:noProof/>
                  <w:webHidden/>
                </w:rPr>
              </w:rPrChange>
            </w:rPr>
            <w:fldChar w:fldCharType="separate"/>
          </w:r>
          <w:ins w:id="104" w:author="Administrator" w:date="2021-04-11T16:03:00Z">
            <w:r w:rsidR="004751EC">
              <w:rPr>
                <w:rFonts w:ascii="宋体" w:hAnsi="宋体"/>
                <w:noProof/>
                <w:webHidden/>
                <w:sz w:val="24"/>
                <w:szCs w:val="24"/>
              </w:rPr>
              <w:t>7</w:t>
            </w:r>
          </w:ins>
          <w:ins w:id="105" w:author="Administrator" w:date="2021-04-11T16:01:00Z">
            <w:r w:rsidRPr="00942E34">
              <w:rPr>
                <w:rFonts w:ascii="宋体" w:hAnsi="宋体"/>
                <w:noProof/>
                <w:webHidden/>
                <w:sz w:val="24"/>
                <w:szCs w:val="24"/>
                <w:rPrChange w:id="106" w:author="Administrator" w:date="2021-04-11T16:02:00Z">
                  <w:rPr>
                    <w:noProof/>
                    <w:webHidden/>
                  </w:rPr>
                </w:rPrChange>
              </w:rPr>
              <w:fldChar w:fldCharType="end"/>
            </w:r>
            <w:r w:rsidRPr="00942E34">
              <w:rPr>
                <w:rStyle w:val="a3"/>
                <w:rFonts w:ascii="宋体" w:hAnsi="宋体"/>
                <w:noProof/>
                <w:sz w:val="24"/>
                <w:szCs w:val="24"/>
                <w:rPrChange w:id="107" w:author="Administrator" w:date="2021-04-11T16:02:00Z">
                  <w:rPr>
                    <w:rStyle w:val="a3"/>
                    <w:noProof/>
                  </w:rPr>
                </w:rPrChange>
              </w:rPr>
              <w:fldChar w:fldCharType="end"/>
            </w:r>
          </w:ins>
        </w:p>
        <w:p w14:paraId="7C82A588" w14:textId="77777777" w:rsidR="00942E34" w:rsidRPr="00942E34" w:rsidRDefault="00942E34">
          <w:pPr>
            <w:pStyle w:val="30"/>
            <w:tabs>
              <w:tab w:val="right" w:leader="dot" w:pos="8296"/>
            </w:tabs>
            <w:rPr>
              <w:ins w:id="108" w:author="Administrator" w:date="2021-04-11T16:01:00Z"/>
              <w:rFonts w:ascii="宋体" w:hAnsi="宋体"/>
              <w:noProof/>
              <w:sz w:val="24"/>
              <w:szCs w:val="24"/>
              <w:rPrChange w:id="109" w:author="Administrator" w:date="2021-04-11T16:02:00Z">
                <w:rPr>
                  <w:ins w:id="110" w:author="Administrator" w:date="2021-04-11T16:01:00Z"/>
                  <w:noProof/>
                </w:rPr>
              </w:rPrChange>
            </w:rPr>
          </w:pPr>
          <w:ins w:id="111" w:author="Administrator" w:date="2021-04-11T16:01:00Z">
            <w:r w:rsidRPr="00942E34">
              <w:rPr>
                <w:rStyle w:val="a3"/>
                <w:rFonts w:ascii="宋体" w:hAnsi="宋体"/>
                <w:noProof/>
                <w:sz w:val="24"/>
                <w:szCs w:val="24"/>
                <w:rPrChange w:id="112" w:author="Administrator" w:date="2021-04-11T16:02:00Z">
                  <w:rPr>
                    <w:rStyle w:val="a3"/>
                    <w:noProof/>
                  </w:rPr>
                </w:rPrChange>
              </w:rPr>
              <w:fldChar w:fldCharType="begin"/>
            </w:r>
            <w:r w:rsidRPr="00942E34">
              <w:rPr>
                <w:rStyle w:val="a3"/>
                <w:rFonts w:ascii="宋体" w:hAnsi="宋体"/>
                <w:noProof/>
                <w:sz w:val="24"/>
                <w:szCs w:val="24"/>
                <w:rPrChange w:id="113" w:author="Administrator" w:date="2021-04-11T16:02:00Z">
                  <w:rPr>
                    <w:rStyle w:val="a3"/>
                    <w:noProof/>
                  </w:rPr>
                </w:rPrChange>
              </w:rPr>
              <w:instrText xml:space="preserve"> </w:instrText>
            </w:r>
            <w:r w:rsidRPr="00942E34">
              <w:rPr>
                <w:rFonts w:ascii="宋体" w:hAnsi="宋体"/>
                <w:noProof/>
                <w:sz w:val="24"/>
                <w:szCs w:val="24"/>
                <w:rPrChange w:id="114" w:author="Administrator" w:date="2021-04-11T16:02:00Z">
                  <w:rPr>
                    <w:noProof/>
                  </w:rPr>
                </w:rPrChange>
              </w:rPr>
              <w:instrText>HYPERLINK \l "_Toc69049335"</w:instrText>
            </w:r>
            <w:r w:rsidRPr="00942E34">
              <w:rPr>
                <w:rStyle w:val="a3"/>
                <w:rFonts w:ascii="宋体" w:hAnsi="宋体"/>
                <w:noProof/>
                <w:sz w:val="24"/>
                <w:szCs w:val="24"/>
                <w:rPrChange w:id="115" w:author="Administrator" w:date="2021-04-11T16:02:00Z">
                  <w:rPr>
                    <w:rStyle w:val="a3"/>
                    <w:noProof/>
                  </w:rPr>
                </w:rPrChange>
              </w:rPr>
              <w:instrText xml:space="preserve"> </w:instrText>
            </w:r>
            <w:r w:rsidRPr="00942E34">
              <w:rPr>
                <w:rStyle w:val="a3"/>
                <w:rFonts w:ascii="宋体" w:hAnsi="宋体"/>
                <w:noProof/>
                <w:sz w:val="24"/>
                <w:szCs w:val="24"/>
                <w:rPrChange w:id="116" w:author="Administrator" w:date="2021-04-11T16:02:00Z">
                  <w:rPr>
                    <w:rStyle w:val="a3"/>
                    <w:noProof/>
                  </w:rPr>
                </w:rPrChange>
              </w:rPr>
            </w:r>
            <w:r w:rsidRPr="00942E34">
              <w:rPr>
                <w:rStyle w:val="a3"/>
                <w:rFonts w:ascii="宋体" w:hAnsi="宋体"/>
                <w:noProof/>
                <w:sz w:val="24"/>
                <w:szCs w:val="24"/>
                <w:rPrChange w:id="117" w:author="Administrator" w:date="2021-04-11T16:02:00Z">
                  <w:rPr>
                    <w:rStyle w:val="a3"/>
                    <w:noProof/>
                  </w:rPr>
                </w:rPrChange>
              </w:rPr>
              <w:fldChar w:fldCharType="separate"/>
            </w:r>
            <w:r w:rsidRPr="00942E34">
              <w:rPr>
                <w:rStyle w:val="a3"/>
                <w:rFonts w:ascii="宋体" w:hAnsi="宋体"/>
                <w:noProof/>
                <w:sz w:val="24"/>
                <w:szCs w:val="24"/>
                <w:rPrChange w:id="118" w:author="Administrator" w:date="2021-04-11T16:02:00Z">
                  <w:rPr>
                    <w:rStyle w:val="a3"/>
                    <w:rFonts w:asciiTheme="majorEastAsia" w:eastAsiaTheme="majorEastAsia" w:hAnsiTheme="majorEastAsia"/>
                    <w:noProof/>
                  </w:rPr>
                </w:rPrChange>
              </w:rPr>
              <w:t>2.2.2</w:t>
            </w:r>
            <w:r w:rsidRPr="00942E34">
              <w:rPr>
                <w:rStyle w:val="a3"/>
                <w:rFonts w:ascii="宋体" w:hAnsi="宋体" w:hint="eastAsia"/>
                <w:noProof/>
                <w:sz w:val="24"/>
                <w:szCs w:val="24"/>
                <w:rPrChange w:id="119" w:author="Administrator" w:date="2021-04-11T16:02:00Z">
                  <w:rPr>
                    <w:rStyle w:val="a3"/>
                    <w:rFonts w:asciiTheme="majorEastAsia" w:eastAsiaTheme="majorEastAsia" w:hAnsiTheme="majorEastAsia" w:hint="eastAsia"/>
                    <w:noProof/>
                  </w:rPr>
                </w:rPrChange>
              </w:rPr>
              <w:t>帧的封装</w:t>
            </w:r>
            <w:r w:rsidRPr="00942E34">
              <w:rPr>
                <w:rFonts w:ascii="宋体" w:hAnsi="宋体"/>
                <w:noProof/>
                <w:webHidden/>
                <w:sz w:val="24"/>
                <w:szCs w:val="24"/>
                <w:rPrChange w:id="120" w:author="Administrator" w:date="2021-04-11T16:02:00Z">
                  <w:rPr>
                    <w:noProof/>
                    <w:webHidden/>
                  </w:rPr>
                </w:rPrChange>
              </w:rPr>
              <w:tab/>
            </w:r>
            <w:r w:rsidRPr="00942E34">
              <w:rPr>
                <w:rFonts w:ascii="宋体" w:hAnsi="宋体"/>
                <w:noProof/>
                <w:webHidden/>
                <w:sz w:val="24"/>
                <w:szCs w:val="24"/>
                <w:rPrChange w:id="121" w:author="Administrator" w:date="2021-04-11T16:02:00Z">
                  <w:rPr>
                    <w:noProof/>
                    <w:webHidden/>
                  </w:rPr>
                </w:rPrChange>
              </w:rPr>
              <w:fldChar w:fldCharType="begin"/>
            </w:r>
            <w:r w:rsidRPr="00942E34">
              <w:rPr>
                <w:rFonts w:ascii="宋体" w:hAnsi="宋体"/>
                <w:noProof/>
                <w:webHidden/>
                <w:sz w:val="24"/>
                <w:szCs w:val="24"/>
                <w:rPrChange w:id="122" w:author="Administrator" w:date="2021-04-11T16:02:00Z">
                  <w:rPr>
                    <w:noProof/>
                    <w:webHidden/>
                  </w:rPr>
                </w:rPrChange>
              </w:rPr>
              <w:instrText xml:space="preserve"> PAGEREF _Toc69049335 \h </w:instrText>
            </w:r>
            <w:r w:rsidRPr="00942E34">
              <w:rPr>
                <w:rFonts w:ascii="宋体" w:hAnsi="宋体"/>
                <w:noProof/>
                <w:webHidden/>
                <w:sz w:val="24"/>
                <w:szCs w:val="24"/>
                <w:rPrChange w:id="123" w:author="Administrator" w:date="2021-04-11T16:02:00Z">
                  <w:rPr>
                    <w:noProof/>
                    <w:webHidden/>
                  </w:rPr>
                </w:rPrChange>
              </w:rPr>
            </w:r>
          </w:ins>
          <w:r w:rsidRPr="00942E34">
            <w:rPr>
              <w:rFonts w:ascii="宋体" w:hAnsi="宋体"/>
              <w:noProof/>
              <w:webHidden/>
              <w:sz w:val="24"/>
              <w:szCs w:val="24"/>
              <w:rPrChange w:id="124" w:author="Administrator" w:date="2021-04-11T16:02:00Z">
                <w:rPr>
                  <w:noProof/>
                  <w:webHidden/>
                </w:rPr>
              </w:rPrChange>
            </w:rPr>
            <w:fldChar w:fldCharType="separate"/>
          </w:r>
          <w:ins w:id="125" w:author="Administrator" w:date="2021-04-11T16:03:00Z">
            <w:r w:rsidR="004751EC">
              <w:rPr>
                <w:rFonts w:ascii="宋体" w:hAnsi="宋体"/>
                <w:noProof/>
                <w:webHidden/>
                <w:sz w:val="24"/>
                <w:szCs w:val="24"/>
              </w:rPr>
              <w:t>8</w:t>
            </w:r>
          </w:ins>
          <w:ins w:id="126" w:author="Administrator" w:date="2021-04-11T16:01:00Z">
            <w:r w:rsidRPr="00942E34">
              <w:rPr>
                <w:rFonts w:ascii="宋体" w:hAnsi="宋体"/>
                <w:noProof/>
                <w:webHidden/>
                <w:sz w:val="24"/>
                <w:szCs w:val="24"/>
                <w:rPrChange w:id="127" w:author="Administrator" w:date="2021-04-11T16:02:00Z">
                  <w:rPr>
                    <w:noProof/>
                    <w:webHidden/>
                  </w:rPr>
                </w:rPrChange>
              </w:rPr>
              <w:fldChar w:fldCharType="end"/>
            </w:r>
            <w:r w:rsidRPr="00942E34">
              <w:rPr>
                <w:rStyle w:val="a3"/>
                <w:rFonts w:ascii="宋体" w:hAnsi="宋体"/>
                <w:noProof/>
                <w:sz w:val="24"/>
                <w:szCs w:val="24"/>
                <w:rPrChange w:id="128" w:author="Administrator" w:date="2021-04-11T16:02:00Z">
                  <w:rPr>
                    <w:rStyle w:val="a3"/>
                    <w:noProof/>
                  </w:rPr>
                </w:rPrChange>
              </w:rPr>
              <w:fldChar w:fldCharType="end"/>
            </w:r>
          </w:ins>
        </w:p>
        <w:p w14:paraId="3B153CBB" w14:textId="77777777" w:rsidR="00942E34" w:rsidRPr="00942E34" w:rsidRDefault="00942E34">
          <w:pPr>
            <w:pStyle w:val="10"/>
            <w:tabs>
              <w:tab w:val="right" w:leader="dot" w:pos="8296"/>
            </w:tabs>
            <w:rPr>
              <w:ins w:id="129" w:author="Administrator" w:date="2021-04-11T16:01:00Z"/>
              <w:rFonts w:ascii="宋体" w:hAnsi="宋体"/>
              <w:noProof/>
              <w:kern w:val="2"/>
              <w:sz w:val="24"/>
              <w:szCs w:val="24"/>
              <w:rPrChange w:id="130" w:author="Administrator" w:date="2021-04-11T16:02:00Z">
                <w:rPr>
                  <w:ins w:id="131" w:author="Administrator" w:date="2021-04-11T16:01:00Z"/>
                  <w:rFonts w:asciiTheme="minorHAnsi" w:eastAsiaTheme="minorEastAsia" w:hAnsiTheme="minorHAnsi"/>
                  <w:noProof/>
                  <w:kern w:val="2"/>
                </w:rPr>
              </w:rPrChange>
            </w:rPr>
          </w:pPr>
          <w:ins w:id="132" w:author="Administrator" w:date="2021-04-11T16:01:00Z">
            <w:r w:rsidRPr="00942E34">
              <w:rPr>
                <w:rStyle w:val="a3"/>
                <w:rFonts w:ascii="宋体" w:hAnsi="宋体"/>
                <w:noProof/>
                <w:sz w:val="24"/>
                <w:szCs w:val="24"/>
                <w:rPrChange w:id="133" w:author="Administrator" w:date="2021-04-11T16:02:00Z">
                  <w:rPr>
                    <w:rStyle w:val="a3"/>
                    <w:noProof/>
                  </w:rPr>
                </w:rPrChange>
              </w:rPr>
              <w:fldChar w:fldCharType="begin"/>
            </w:r>
            <w:r w:rsidRPr="00942E34">
              <w:rPr>
                <w:rStyle w:val="a3"/>
                <w:rFonts w:ascii="宋体" w:hAnsi="宋体"/>
                <w:noProof/>
                <w:sz w:val="24"/>
                <w:szCs w:val="24"/>
                <w:rPrChange w:id="134" w:author="Administrator" w:date="2021-04-11T16:02:00Z">
                  <w:rPr>
                    <w:rStyle w:val="a3"/>
                    <w:noProof/>
                  </w:rPr>
                </w:rPrChange>
              </w:rPr>
              <w:instrText xml:space="preserve"> </w:instrText>
            </w:r>
            <w:r w:rsidRPr="00942E34">
              <w:rPr>
                <w:rFonts w:ascii="宋体" w:hAnsi="宋体"/>
                <w:noProof/>
                <w:sz w:val="24"/>
                <w:szCs w:val="24"/>
                <w:rPrChange w:id="135" w:author="Administrator" w:date="2021-04-11T16:02:00Z">
                  <w:rPr>
                    <w:noProof/>
                  </w:rPr>
                </w:rPrChange>
              </w:rPr>
              <w:instrText>HYPERLINK \l "_Toc69049336"</w:instrText>
            </w:r>
            <w:r w:rsidRPr="00942E34">
              <w:rPr>
                <w:rStyle w:val="a3"/>
                <w:rFonts w:ascii="宋体" w:hAnsi="宋体"/>
                <w:noProof/>
                <w:sz w:val="24"/>
                <w:szCs w:val="24"/>
                <w:rPrChange w:id="136" w:author="Administrator" w:date="2021-04-11T16:02:00Z">
                  <w:rPr>
                    <w:rStyle w:val="a3"/>
                    <w:noProof/>
                  </w:rPr>
                </w:rPrChange>
              </w:rPr>
              <w:instrText xml:space="preserve"> </w:instrText>
            </w:r>
            <w:r w:rsidRPr="00942E34">
              <w:rPr>
                <w:rStyle w:val="a3"/>
                <w:rFonts w:ascii="宋体" w:hAnsi="宋体"/>
                <w:noProof/>
                <w:sz w:val="24"/>
                <w:szCs w:val="24"/>
                <w:rPrChange w:id="137" w:author="Administrator" w:date="2021-04-11T16:02:00Z">
                  <w:rPr>
                    <w:rStyle w:val="a3"/>
                    <w:noProof/>
                  </w:rPr>
                </w:rPrChange>
              </w:rPr>
            </w:r>
            <w:r w:rsidRPr="00942E34">
              <w:rPr>
                <w:rStyle w:val="a3"/>
                <w:rFonts w:ascii="宋体" w:hAnsi="宋体"/>
                <w:noProof/>
                <w:sz w:val="24"/>
                <w:szCs w:val="24"/>
                <w:rPrChange w:id="138" w:author="Administrator" w:date="2021-04-11T16:02:00Z">
                  <w:rPr>
                    <w:rStyle w:val="a3"/>
                    <w:noProof/>
                  </w:rPr>
                </w:rPrChange>
              </w:rPr>
              <w:fldChar w:fldCharType="separate"/>
            </w:r>
            <w:r w:rsidRPr="00942E34">
              <w:rPr>
                <w:rStyle w:val="a3"/>
                <w:rFonts w:ascii="宋体" w:hAnsi="宋体" w:cs="Times New Roman" w:hint="eastAsia"/>
                <w:bCs/>
                <w:noProof/>
                <w:sz w:val="24"/>
                <w:szCs w:val="24"/>
                <w:rPrChange w:id="139" w:author="Administrator" w:date="2021-04-11T16:02:00Z">
                  <w:rPr>
                    <w:rStyle w:val="a3"/>
                    <w:rFonts w:ascii="Times New Roman" w:hAnsi="Times New Roman" w:cs="Times New Roman" w:hint="eastAsia"/>
                    <w:b/>
                    <w:bCs/>
                    <w:noProof/>
                  </w:rPr>
                </w:rPrChange>
              </w:rPr>
              <w:t>附录</w:t>
            </w:r>
            <w:r w:rsidRPr="00942E34">
              <w:rPr>
                <w:rStyle w:val="a3"/>
                <w:rFonts w:ascii="宋体" w:hAnsi="宋体" w:cs="Times New Roman"/>
                <w:bCs/>
                <w:noProof/>
                <w:sz w:val="24"/>
                <w:szCs w:val="24"/>
                <w:rPrChange w:id="140" w:author="Administrator" w:date="2021-04-11T16:02:00Z">
                  <w:rPr>
                    <w:rStyle w:val="a3"/>
                    <w:rFonts w:ascii="Times New Roman" w:hAnsi="Times New Roman" w:cs="Times New Roman"/>
                    <w:b/>
                    <w:bCs/>
                    <w:noProof/>
                  </w:rPr>
                </w:rPrChange>
              </w:rPr>
              <w:t>1</w:t>
            </w:r>
            <w:r w:rsidRPr="00942E34">
              <w:rPr>
                <w:rStyle w:val="a3"/>
                <w:rFonts w:ascii="宋体" w:hAnsi="宋体" w:cs="Times New Roman" w:hint="eastAsia"/>
                <w:bCs/>
                <w:noProof/>
                <w:sz w:val="24"/>
                <w:szCs w:val="24"/>
                <w:rPrChange w:id="141" w:author="Administrator" w:date="2021-04-11T16:02:00Z">
                  <w:rPr>
                    <w:rStyle w:val="a3"/>
                    <w:rFonts w:ascii="Times New Roman" w:hAnsi="Times New Roman" w:cs="Times New Roman" w:hint="eastAsia"/>
                    <w:b/>
                    <w:bCs/>
                    <w:noProof/>
                  </w:rPr>
                </w:rPrChange>
              </w:rPr>
              <w:t>：数据格式定义</w:t>
            </w:r>
            <w:r w:rsidRPr="00942E34">
              <w:rPr>
                <w:rFonts w:ascii="宋体" w:hAnsi="宋体"/>
                <w:noProof/>
                <w:webHidden/>
                <w:sz w:val="24"/>
                <w:szCs w:val="24"/>
                <w:rPrChange w:id="142" w:author="Administrator" w:date="2021-04-11T16:02:00Z">
                  <w:rPr>
                    <w:noProof/>
                    <w:webHidden/>
                  </w:rPr>
                </w:rPrChange>
              </w:rPr>
              <w:tab/>
            </w:r>
            <w:r w:rsidRPr="00942E34">
              <w:rPr>
                <w:rFonts w:ascii="宋体" w:hAnsi="宋体"/>
                <w:noProof/>
                <w:webHidden/>
                <w:sz w:val="24"/>
                <w:szCs w:val="24"/>
                <w:rPrChange w:id="143" w:author="Administrator" w:date="2021-04-11T16:02:00Z">
                  <w:rPr>
                    <w:noProof/>
                    <w:webHidden/>
                  </w:rPr>
                </w:rPrChange>
              </w:rPr>
              <w:fldChar w:fldCharType="begin"/>
            </w:r>
            <w:r w:rsidRPr="00942E34">
              <w:rPr>
                <w:rFonts w:ascii="宋体" w:hAnsi="宋体"/>
                <w:noProof/>
                <w:webHidden/>
                <w:sz w:val="24"/>
                <w:szCs w:val="24"/>
                <w:rPrChange w:id="144" w:author="Administrator" w:date="2021-04-11T16:02:00Z">
                  <w:rPr>
                    <w:noProof/>
                    <w:webHidden/>
                  </w:rPr>
                </w:rPrChange>
              </w:rPr>
              <w:instrText xml:space="preserve"> PAGEREF _Toc69049336 \h </w:instrText>
            </w:r>
            <w:r w:rsidRPr="00942E34">
              <w:rPr>
                <w:rFonts w:ascii="宋体" w:hAnsi="宋体"/>
                <w:noProof/>
                <w:webHidden/>
                <w:sz w:val="24"/>
                <w:szCs w:val="24"/>
                <w:rPrChange w:id="145" w:author="Administrator" w:date="2021-04-11T16:02:00Z">
                  <w:rPr>
                    <w:noProof/>
                    <w:webHidden/>
                  </w:rPr>
                </w:rPrChange>
              </w:rPr>
            </w:r>
          </w:ins>
          <w:r w:rsidRPr="00942E34">
            <w:rPr>
              <w:rFonts w:ascii="宋体" w:hAnsi="宋体"/>
              <w:noProof/>
              <w:webHidden/>
              <w:sz w:val="24"/>
              <w:szCs w:val="24"/>
              <w:rPrChange w:id="146" w:author="Administrator" w:date="2021-04-11T16:02:00Z">
                <w:rPr>
                  <w:noProof/>
                  <w:webHidden/>
                </w:rPr>
              </w:rPrChange>
            </w:rPr>
            <w:fldChar w:fldCharType="separate"/>
          </w:r>
          <w:ins w:id="147" w:author="Administrator" w:date="2021-04-11T16:03:00Z">
            <w:r w:rsidR="004751EC">
              <w:rPr>
                <w:rFonts w:ascii="宋体" w:hAnsi="宋体"/>
                <w:noProof/>
                <w:webHidden/>
                <w:sz w:val="24"/>
                <w:szCs w:val="24"/>
              </w:rPr>
              <w:t>8</w:t>
            </w:r>
          </w:ins>
          <w:ins w:id="148" w:author="Administrator" w:date="2021-04-11T16:01:00Z">
            <w:r w:rsidRPr="00942E34">
              <w:rPr>
                <w:rFonts w:ascii="宋体" w:hAnsi="宋体"/>
                <w:noProof/>
                <w:webHidden/>
                <w:sz w:val="24"/>
                <w:szCs w:val="24"/>
                <w:rPrChange w:id="149" w:author="Administrator" w:date="2021-04-11T16:02:00Z">
                  <w:rPr>
                    <w:noProof/>
                    <w:webHidden/>
                  </w:rPr>
                </w:rPrChange>
              </w:rPr>
              <w:fldChar w:fldCharType="end"/>
            </w:r>
            <w:r w:rsidRPr="00942E34">
              <w:rPr>
                <w:rStyle w:val="a3"/>
                <w:rFonts w:ascii="宋体" w:hAnsi="宋体"/>
                <w:noProof/>
                <w:sz w:val="24"/>
                <w:szCs w:val="24"/>
                <w:rPrChange w:id="150" w:author="Administrator" w:date="2021-04-11T16:02:00Z">
                  <w:rPr>
                    <w:rStyle w:val="a3"/>
                    <w:noProof/>
                  </w:rPr>
                </w:rPrChange>
              </w:rPr>
              <w:fldChar w:fldCharType="end"/>
            </w:r>
          </w:ins>
        </w:p>
        <w:p w14:paraId="38C7A22F" w14:textId="77777777" w:rsidR="00942E34" w:rsidRPr="00942E34" w:rsidRDefault="00942E34">
          <w:pPr>
            <w:pStyle w:val="10"/>
            <w:tabs>
              <w:tab w:val="right" w:leader="dot" w:pos="8296"/>
            </w:tabs>
            <w:rPr>
              <w:ins w:id="151" w:author="Administrator" w:date="2021-04-11T16:01:00Z"/>
              <w:rFonts w:ascii="宋体" w:hAnsi="宋体"/>
              <w:noProof/>
              <w:kern w:val="2"/>
              <w:sz w:val="24"/>
              <w:szCs w:val="24"/>
              <w:rPrChange w:id="152" w:author="Administrator" w:date="2021-04-11T16:02:00Z">
                <w:rPr>
                  <w:ins w:id="153" w:author="Administrator" w:date="2021-04-11T16:01:00Z"/>
                  <w:rFonts w:asciiTheme="minorHAnsi" w:eastAsiaTheme="minorEastAsia" w:hAnsiTheme="minorHAnsi"/>
                  <w:noProof/>
                  <w:kern w:val="2"/>
                </w:rPr>
              </w:rPrChange>
            </w:rPr>
          </w:pPr>
          <w:ins w:id="154" w:author="Administrator" w:date="2021-04-11T16:01:00Z">
            <w:r w:rsidRPr="00942E34">
              <w:rPr>
                <w:rStyle w:val="a3"/>
                <w:rFonts w:ascii="宋体" w:hAnsi="宋体"/>
                <w:noProof/>
                <w:sz w:val="24"/>
                <w:szCs w:val="24"/>
                <w:rPrChange w:id="155" w:author="Administrator" w:date="2021-04-11T16:02:00Z">
                  <w:rPr>
                    <w:rStyle w:val="a3"/>
                    <w:noProof/>
                  </w:rPr>
                </w:rPrChange>
              </w:rPr>
              <w:fldChar w:fldCharType="begin"/>
            </w:r>
            <w:r w:rsidRPr="00942E34">
              <w:rPr>
                <w:rStyle w:val="a3"/>
                <w:rFonts w:ascii="宋体" w:hAnsi="宋体"/>
                <w:noProof/>
                <w:sz w:val="24"/>
                <w:szCs w:val="24"/>
                <w:rPrChange w:id="156" w:author="Administrator" w:date="2021-04-11T16:02:00Z">
                  <w:rPr>
                    <w:rStyle w:val="a3"/>
                    <w:noProof/>
                  </w:rPr>
                </w:rPrChange>
              </w:rPr>
              <w:instrText xml:space="preserve"> </w:instrText>
            </w:r>
            <w:r w:rsidRPr="00942E34">
              <w:rPr>
                <w:rFonts w:ascii="宋体" w:hAnsi="宋体"/>
                <w:noProof/>
                <w:sz w:val="24"/>
                <w:szCs w:val="24"/>
                <w:rPrChange w:id="157" w:author="Administrator" w:date="2021-04-11T16:02:00Z">
                  <w:rPr>
                    <w:noProof/>
                  </w:rPr>
                </w:rPrChange>
              </w:rPr>
              <w:instrText>HYPERLINK \l "_Toc69049337"</w:instrText>
            </w:r>
            <w:r w:rsidRPr="00942E34">
              <w:rPr>
                <w:rStyle w:val="a3"/>
                <w:rFonts w:ascii="宋体" w:hAnsi="宋体"/>
                <w:noProof/>
                <w:sz w:val="24"/>
                <w:szCs w:val="24"/>
                <w:rPrChange w:id="158" w:author="Administrator" w:date="2021-04-11T16:02:00Z">
                  <w:rPr>
                    <w:rStyle w:val="a3"/>
                    <w:noProof/>
                  </w:rPr>
                </w:rPrChange>
              </w:rPr>
              <w:instrText xml:space="preserve"> </w:instrText>
            </w:r>
            <w:r w:rsidRPr="00942E34">
              <w:rPr>
                <w:rStyle w:val="a3"/>
                <w:rFonts w:ascii="宋体" w:hAnsi="宋体"/>
                <w:noProof/>
                <w:sz w:val="24"/>
                <w:szCs w:val="24"/>
                <w:rPrChange w:id="159" w:author="Administrator" w:date="2021-04-11T16:02:00Z">
                  <w:rPr>
                    <w:rStyle w:val="a3"/>
                    <w:noProof/>
                  </w:rPr>
                </w:rPrChange>
              </w:rPr>
            </w:r>
            <w:r w:rsidRPr="00942E34">
              <w:rPr>
                <w:rStyle w:val="a3"/>
                <w:rFonts w:ascii="宋体" w:hAnsi="宋体"/>
                <w:noProof/>
                <w:sz w:val="24"/>
                <w:szCs w:val="24"/>
                <w:rPrChange w:id="160" w:author="Administrator" w:date="2021-04-11T16:02:00Z">
                  <w:rPr>
                    <w:rStyle w:val="a3"/>
                    <w:noProof/>
                  </w:rPr>
                </w:rPrChange>
              </w:rPr>
              <w:fldChar w:fldCharType="separate"/>
            </w:r>
            <w:r w:rsidRPr="00942E34">
              <w:rPr>
                <w:rStyle w:val="a3"/>
                <w:rFonts w:ascii="宋体" w:hAnsi="宋体" w:cs="Times New Roman" w:hint="eastAsia"/>
                <w:bCs/>
                <w:noProof/>
                <w:sz w:val="24"/>
                <w:szCs w:val="24"/>
                <w:rPrChange w:id="161" w:author="Administrator" w:date="2021-04-11T16:02:00Z">
                  <w:rPr>
                    <w:rStyle w:val="a3"/>
                    <w:rFonts w:ascii="Times New Roman" w:hAnsi="Times New Roman" w:cs="Times New Roman" w:hint="eastAsia"/>
                    <w:b/>
                    <w:bCs/>
                    <w:noProof/>
                  </w:rPr>
                </w:rPrChange>
              </w:rPr>
              <w:t>附录</w:t>
            </w:r>
            <w:r w:rsidRPr="00942E34">
              <w:rPr>
                <w:rStyle w:val="a3"/>
                <w:rFonts w:ascii="宋体" w:hAnsi="宋体" w:cs="Times New Roman"/>
                <w:bCs/>
                <w:noProof/>
                <w:sz w:val="24"/>
                <w:szCs w:val="24"/>
                <w:rPrChange w:id="162" w:author="Administrator" w:date="2021-04-11T16:02:00Z">
                  <w:rPr>
                    <w:rStyle w:val="a3"/>
                    <w:rFonts w:ascii="Times New Roman" w:hAnsi="Times New Roman" w:cs="Times New Roman"/>
                    <w:b/>
                    <w:bCs/>
                    <w:noProof/>
                  </w:rPr>
                </w:rPrChange>
              </w:rPr>
              <w:t>2</w:t>
            </w:r>
            <w:r w:rsidRPr="00942E34">
              <w:rPr>
                <w:rStyle w:val="a3"/>
                <w:rFonts w:ascii="宋体" w:hAnsi="宋体" w:cs="Times New Roman" w:hint="eastAsia"/>
                <w:bCs/>
                <w:noProof/>
                <w:sz w:val="24"/>
                <w:szCs w:val="24"/>
                <w:rPrChange w:id="163" w:author="Administrator" w:date="2021-04-11T16:02:00Z">
                  <w:rPr>
                    <w:rStyle w:val="a3"/>
                    <w:rFonts w:ascii="Times New Roman" w:hAnsi="Times New Roman" w:cs="Times New Roman" w:hint="eastAsia"/>
                    <w:b/>
                    <w:bCs/>
                    <w:noProof/>
                  </w:rPr>
                </w:rPrChange>
              </w:rPr>
              <w:t>：</w:t>
            </w:r>
            <w:r w:rsidRPr="00942E34">
              <w:rPr>
                <w:rStyle w:val="a3"/>
                <w:rFonts w:ascii="宋体" w:hAnsi="宋体" w:cs="Times New Roman"/>
                <w:bCs/>
                <w:noProof/>
                <w:sz w:val="24"/>
                <w:szCs w:val="24"/>
                <w:rPrChange w:id="164" w:author="Administrator" w:date="2021-04-11T16:02:00Z">
                  <w:rPr>
                    <w:rStyle w:val="a3"/>
                    <w:rFonts w:ascii="Times New Roman" w:hAnsi="Times New Roman" w:cs="Times New Roman"/>
                    <w:b/>
                    <w:bCs/>
                    <w:noProof/>
                  </w:rPr>
                </w:rPrChange>
              </w:rPr>
              <w:t>TSMP</w:t>
            </w:r>
            <w:r w:rsidRPr="00942E34">
              <w:rPr>
                <w:rStyle w:val="a3"/>
                <w:rFonts w:ascii="宋体" w:hAnsi="宋体" w:cs="Times New Roman" w:hint="eastAsia"/>
                <w:bCs/>
                <w:noProof/>
                <w:sz w:val="24"/>
                <w:szCs w:val="24"/>
                <w:rPrChange w:id="165" w:author="Administrator" w:date="2021-04-11T16:02:00Z">
                  <w:rPr>
                    <w:rStyle w:val="a3"/>
                    <w:rFonts w:ascii="Times New Roman" w:hAnsi="Times New Roman" w:cs="Times New Roman" w:hint="eastAsia"/>
                    <w:b/>
                    <w:bCs/>
                    <w:noProof/>
                  </w:rPr>
                </w:rPrChange>
              </w:rPr>
              <w:t>消息协议格式</w:t>
            </w:r>
            <w:r w:rsidRPr="00942E34">
              <w:rPr>
                <w:rFonts w:ascii="宋体" w:hAnsi="宋体"/>
                <w:noProof/>
                <w:webHidden/>
                <w:sz w:val="24"/>
                <w:szCs w:val="24"/>
                <w:rPrChange w:id="166" w:author="Administrator" w:date="2021-04-11T16:02:00Z">
                  <w:rPr>
                    <w:noProof/>
                    <w:webHidden/>
                  </w:rPr>
                </w:rPrChange>
              </w:rPr>
              <w:tab/>
            </w:r>
            <w:r w:rsidRPr="00942E34">
              <w:rPr>
                <w:rFonts w:ascii="宋体" w:hAnsi="宋体"/>
                <w:noProof/>
                <w:webHidden/>
                <w:sz w:val="24"/>
                <w:szCs w:val="24"/>
                <w:rPrChange w:id="167" w:author="Administrator" w:date="2021-04-11T16:02:00Z">
                  <w:rPr>
                    <w:noProof/>
                    <w:webHidden/>
                  </w:rPr>
                </w:rPrChange>
              </w:rPr>
              <w:fldChar w:fldCharType="begin"/>
            </w:r>
            <w:r w:rsidRPr="00942E34">
              <w:rPr>
                <w:rFonts w:ascii="宋体" w:hAnsi="宋体"/>
                <w:noProof/>
                <w:webHidden/>
                <w:sz w:val="24"/>
                <w:szCs w:val="24"/>
                <w:rPrChange w:id="168" w:author="Administrator" w:date="2021-04-11T16:02:00Z">
                  <w:rPr>
                    <w:noProof/>
                    <w:webHidden/>
                  </w:rPr>
                </w:rPrChange>
              </w:rPr>
              <w:instrText xml:space="preserve"> PAGEREF _Toc69049337 \h </w:instrText>
            </w:r>
            <w:r w:rsidRPr="00942E34">
              <w:rPr>
                <w:rFonts w:ascii="宋体" w:hAnsi="宋体"/>
                <w:noProof/>
                <w:webHidden/>
                <w:sz w:val="24"/>
                <w:szCs w:val="24"/>
                <w:rPrChange w:id="169" w:author="Administrator" w:date="2021-04-11T16:02:00Z">
                  <w:rPr>
                    <w:noProof/>
                    <w:webHidden/>
                  </w:rPr>
                </w:rPrChange>
              </w:rPr>
            </w:r>
          </w:ins>
          <w:r w:rsidRPr="00942E34">
            <w:rPr>
              <w:rFonts w:ascii="宋体" w:hAnsi="宋体"/>
              <w:noProof/>
              <w:webHidden/>
              <w:sz w:val="24"/>
              <w:szCs w:val="24"/>
              <w:rPrChange w:id="170" w:author="Administrator" w:date="2021-04-11T16:02:00Z">
                <w:rPr>
                  <w:noProof/>
                  <w:webHidden/>
                </w:rPr>
              </w:rPrChange>
            </w:rPr>
            <w:fldChar w:fldCharType="separate"/>
          </w:r>
          <w:ins w:id="171" w:author="Administrator" w:date="2021-04-11T16:03:00Z">
            <w:r w:rsidR="004751EC">
              <w:rPr>
                <w:rFonts w:ascii="宋体" w:hAnsi="宋体"/>
                <w:noProof/>
                <w:webHidden/>
                <w:sz w:val="24"/>
                <w:szCs w:val="24"/>
              </w:rPr>
              <w:t>10</w:t>
            </w:r>
          </w:ins>
          <w:ins w:id="172" w:author="Administrator" w:date="2021-04-11T16:01:00Z">
            <w:r w:rsidRPr="00942E34">
              <w:rPr>
                <w:rFonts w:ascii="宋体" w:hAnsi="宋体"/>
                <w:noProof/>
                <w:webHidden/>
                <w:sz w:val="24"/>
                <w:szCs w:val="24"/>
                <w:rPrChange w:id="173" w:author="Administrator" w:date="2021-04-11T16:02:00Z">
                  <w:rPr>
                    <w:noProof/>
                    <w:webHidden/>
                  </w:rPr>
                </w:rPrChange>
              </w:rPr>
              <w:fldChar w:fldCharType="end"/>
            </w:r>
            <w:r w:rsidRPr="00942E34">
              <w:rPr>
                <w:rStyle w:val="a3"/>
                <w:rFonts w:ascii="宋体" w:hAnsi="宋体"/>
                <w:noProof/>
                <w:sz w:val="24"/>
                <w:szCs w:val="24"/>
                <w:rPrChange w:id="174" w:author="Administrator" w:date="2021-04-11T16:02:00Z">
                  <w:rPr>
                    <w:rStyle w:val="a3"/>
                    <w:noProof/>
                  </w:rPr>
                </w:rPrChange>
              </w:rPr>
              <w:fldChar w:fldCharType="end"/>
            </w:r>
          </w:ins>
        </w:p>
        <w:p w14:paraId="5DA5AD27" w14:textId="77777777" w:rsidR="00942E34" w:rsidRPr="00942E34" w:rsidRDefault="00942E34">
          <w:pPr>
            <w:pStyle w:val="10"/>
            <w:tabs>
              <w:tab w:val="right" w:leader="dot" w:pos="8296"/>
            </w:tabs>
            <w:rPr>
              <w:ins w:id="175" w:author="Administrator" w:date="2021-04-11T16:01:00Z"/>
              <w:rFonts w:ascii="宋体" w:hAnsi="宋体"/>
              <w:noProof/>
              <w:kern w:val="2"/>
              <w:sz w:val="24"/>
              <w:szCs w:val="24"/>
              <w:rPrChange w:id="176" w:author="Administrator" w:date="2021-04-11T16:02:00Z">
                <w:rPr>
                  <w:ins w:id="177" w:author="Administrator" w:date="2021-04-11T16:01:00Z"/>
                  <w:rFonts w:asciiTheme="minorHAnsi" w:eastAsiaTheme="minorEastAsia" w:hAnsiTheme="minorHAnsi"/>
                  <w:noProof/>
                  <w:kern w:val="2"/>
                </w:rPr>
              </w:rPrChange>
            </w:rPr>
          </w:pPr>
          <w:ins w:id="178" w:author="Administrator" w:date="2021-04-11T16:01:00Z">
            <w:r w:rsidRPr="00942E34">
              <w:rPr>
                <w:rStyle w:val="a3"/>
                <w:rFonts w:ascii="宋体" w:hAnsi="宋体"/>
                <w:noProof/>
                <w:sz w:val="24"/>
                <w:szCs w:val="24"/>
                <w:rPrChange w:id="179" w:author="Administrator" w:date="2021-04-11T16:02:00Z">
                  <w:rPr>
                    <w:rStyle w:val="a3"/>
                    <w:noProof/>
                  </w:rPr>
                </w:rPrChange>
              </w:rPr>
              <w:fldChar w:fldCharType="begin"/>
            </w:r>
            <w:r w:rsidRPr="00942E34">
              <w:rPr>
                <w:rStyle w:val="a3"/>
                <w:rFonts w:ascii="宋体" w:hAnsi="宋体"/>
                <w:noProof/>
                <w:sz w:val="24"/>
                <w:szCs w:val="24"/>
                <w:rPrChange w:id="180" w:author="Administrator" w:date="2021-04-11T16:02:00Z">
                  <w:rPr>
                    <w:rStyle w:val="a3"/>
                    <w:noProof/>
                  </w:rPr>
                </w:rPrChange>
              </w:rPr>
              <w:instrText xml:space="preserve"> </w:instrText>
            </w:r>
            <w:r w:rsidRPr="00942E34">
              <w:rPr>
                <w:rFonts w:ascii="宋体" w:hAnsi="宋体"/>
                <w:noProof/>
                <w:sz w:val="24"/>
                <w:szCs w:val="24"/>
                <w:rPrChange w:id="181" w:author="Administrator" w:date="2021-04-11T16:02:00Z">
                  <w:rPr>
                    <w:noProof/>
                  </w:rPr>
                </w:rPrChange>
              </w:rPr>
              <w:instrText>HYPERLINK \l "_Toc69049338"</w:instrText>
            </w:r>
            <w:r w:rsidRPr="00942E34">
              <w:rPr>
                <w:rStyle w:val="a3"/>
                <w:rFonts w:ascii="宋体" w:hAnsi="宋体"/>
                <w:noProof/>
                <w:sz w:val="24"/>
                <w:szCs w:val="24"/>
                <w:rPrChange w:id="182" w:author="Administrator" w:date="2021-04-11T16:02:00Z">
                  <w:rPr>
                    <w:rStyle w:val="a3"/>
                    <w:noProof/>
                  </w:rPr>
                </w:rPrChange>
              </w:rPr>
              <w:instrText xml:space="preserve"> </w:instrText>
            </w:r>
            <w:r w:rsidRPr="00942E34">
              <w:rPr>
                <w:rStyle w:val="a3"/>
                <w:rFonts w:ascii="宋体" w:hAnsi="宋体"/>
                <w:noProof/>
                <w:sz w:val="24"/>
                <w:szCs w:val="24"/>
                <w:rPrChange w:id="183" w:author="Administrator" w:date="2021-04-11T16:02:00Z">
                  <w:rPr>
                    <w:rStyle w:val="a3"/>
                    <w:noProof/>
                  </w:rPr>
                </w:rPrChange>
              </w:rPr>
            </w:r>
            <w:r w:rsidRPr="00942E34">
              <w:rPr>
                <w:rStyle w:val="a3"/>
                <w:rFonts w:ascii="宋体" w:hAnsi="宋体"/>
                <w:noProof/>
                <w:sz w:val="24"/>
                <w:szCs w:val="24"/>
                <w:rPrChange w:id="184" w:author="Administrator" w:date="2021-04-11T16:02:00Z">
                  <w:rPr>
                    <w:rStyle w:val="a3"/>
                    <w:noProof/>
                  </w:rPr>
                </w:rPrChange>
              </w:rPr>
              <w:fldChar w:fldCharType="separate"/>
            </w:r>
            <w:r w:rsidRPr="00942E34">
              <w:rPr>
                <w:rStyle w:val="a3"/>
                <w:rFonts w:ascii="宋体" w:hAnsi="宋体" w:cs="Times New Roman" w:hint="eastAsia"/>
                <w:bCs/>
                <w:noProof/>
                <w:sz w:val="24"/>
                <w:szCs w:val="24"/>
                <w:rPrChange w:id="185" w:author="Administrator" w:date="2021-04-11T16:02:00Z">
                  <w:rPr>
                    <w:rStyle w:val="a3"/>
                    <w:rFonts w:ascii="Times New Roman" w:hAnsi="Times New Roman" w:cs="Times New Roman" w:hint="eastAsia"/>
                    <w:b/>
                    <w:bCs/>
                    <w:noProof/>
                  </w:rPr>
                </w:rPrChange>
              </w:rPr>
              <w:t>附录</w:t>
            </w:r>
            <w:r w:rsidRPr="00942E34">
              <w:rPr>
                <w:rStyle w:val="a3"/>
                <w:rFonts w:ascii="宋体" w:hAnsi="宋体" w:cs="Times New Roman"/>
                <w:bCs/>
                <w:noProof/>
                <w:sz w:val="24"/>
                <w:szCs w:val="24"/>
                <w:rPrChange w:id="186" w:author="Administrator" w:date="2021-04-11T16:02:00Z">
                  <w:rPr>
                    <w:rStyle w:val="a3"/>
                    <w:rFonts w:ascii="Times New Roman" w:hAnsi="Times New Roman" w:cs="Times New Roman"/>
                    <w:b/>
                    <w:bCs/>
                    <w:noProof/>
                  </w:rPr>
                </w:rPrChange>
              </w:rPr>
              <w:t>3</w:t>
            </w:r>
            <w:r w:rsidRPr="00942E34">
              <w:rPr>
                <w:rStyle w:val="a3"/>
                <w:rFonts w:ascii="宋体" w:hAnsi="宋体" w:cs="Times New Roman" w:hint="eastAsia"/>
                <w:bCs/>
                <w:noProof/>
                <w:sz w:val="24"/>
                <w:szCs w:val="24"/>
                <w:rPrChange w:id="187" w:author="Administrator" w:date="2021-04-11T16:02:00Z">
                  <w:rPr>
                    <w:rStyle w:val="a3"/>
                    <w:rFonts w:ascii="Times New Roman" w:hAnsi="Times New Roman" w:cs="Times New Roman" w:hint="eastAsia"/>
                    <w:b/>
                    <w:bCs/>
                    <w:noProof/>
                  </w:rPr>
                </w:rPrChange>
              </w:rPr>
              <w:t>：内部寄存器定义</w:t>
            </w:r>
            <w:r w:rsidRPr="00942E34">
              <w:rPr>
                <w:rFonts w:ascii="宋体" w:hAnsi="宋体"/>
                <w:noProof/>
                <w:webHidden/>
                <w:sz w:val="24"/>
                <w:szCs w:val="24"/>
                <w:rPrChange w:id="188" w:author="Administrator" w:date="2021-04-11T16:02:00Z">
                  <w:rPr>
                    <w:noProof/>
                    <w:webHidden/>
                  </w:rPr>
                </w:rPrChange>
              </w:rPr>
              <w:tab/>
            </w:r>
            <w:r w:rsidRPr="00942E34">
              <w:rPr>
                <w:rFonts w:ascii="宋体" w:hAnsi="宋体"/>
                <w:noProof/>
                <w:webHidden/>
                <w:sz w:val="24"/>
                <w:szCs w:val="24"/>
                <w:rPrChange w:id="189" w:author="Administrator" w:date="2021-04-11T16:02:00Z">
                  <w:rPr>
                    <w:noProof/>
                    <w:webHidden/>
                  </w:rPr>
                </w:rPrChange>
              </w:rPr>
              <w:fldChar w:fldCharType="begin"/>
            </w:r>
            <w:r w:rsidRPr="00942E34">
              <w:rPr>
                <w:rFonts w:ascii="宋体" w:hAnsi="宋体"/>
                <w:noProof/>
                <w:webHidden/>
                <w:sz w:val="24"/>
                <w:szCs w:val="24"/>
                <w:rPrChange w:id="190" w:author="Administrator" w:date="2021-04-11T16:02:00Z">
                  <w:rPr>
                    <w:noProof/>
                    <w:webHidden/>
                  </w:rPr>
                </w:rPrChange>
              </w:rPr>
              <w:instrText xml:space="preserve"> PAGEREF _Toc69049338 \h </w:instrText>
            </w:r>
            <w:r w:rsidRPr="00942E34">
              <w:rPr>
                <w:rFonts w:ascii="宋体" w:hAnsi="宋体"/>
                <w:noProof/>
                <w:webHidden/>
                <w:sz w:val="24"/>
                <w:szCs w:val="24"/>
                <w:rPrChange w:id="191" w:author="Administrator" w:date="2021-04-11T16:02:00Z">
                  <w:rPr>
                    <w:noProof/>
                    <w:webHidden/>
                  </w:rPr>
                </w:rPrChange>
              </w:rPr>
            </w:r>
          </w:ins>
          <w:r w:rsidRPr="00942E34">
            <w:rPr>
              <w:rFonts w:ascii="宋体" w:hAnsi="宋体"/>
              <w:noProof/>
              <w:webHidden/>
              <w:sz w:val="24"/>
              <w:szCs w:val="24"/>
              <w:rPrChange w:id="192" w:author="Administrator" w:date="2021-04-11T16:02:00Z">
                <w:rPr>
                  <w:noProof/>
                  <w:webHidden/>
                </w:rPr>
              </w:rPrChange>
            </w:rPr>
            <w:fldChar w:fldCharType="separate"/>
          </w:r>
          <w:ins w:id="193" w:author="Administrator" w:date="2021-04-11T16:03:00Z">
            <w:r w:rsidR="004751EC">
              <w:rPr>
                <w:rFonts w:ascii="宋体" w:hAnsi="宋体"/>
                <w:noProof/>
                <w:webHidden/>
                <w:sz w:val="24"/>
                <w:szCs w:val="24"/>
              </w:rPr>
              <w:t>12</w:t>
            </w:r>
          </w:ins>
          <w:ins w:id="194" w:author="Administrator" w:date="2021-04-11T16:01:00Z">
            <w:r w:rsidRPr="00942E34">
              <w:rPr>
                <w:rFonts w:ascii="宋体" w:hAnsi="宋体"/>
                <w:noProof/>
                <w:webHidden/>
                <w:sz w:val="24"/>
                <w:szCs w:val="24"/>
                <w:rPrChange w:id="195" w:author="Administrator" w:date="2021-04-11T16:02:00Z">
                  <w:rPr>
                    <w:noProof/>
                    <w:webHidden/>
                  </w:rPr>
                </w:rPrChange>
              </w:rPr>
              <w:fldChar w:fldCharType="end"/>
            </w:r>
            <w:r w:rsidRPr="00942E34">
              <w:rPr>
                <w:rStyle w:val="a3"/>
                <w:rFonts w:ascii="宋体" w:hAnsi="宋体"/>
                <w:noProof/>
                <w:sz w:val="24"/>
                <w:szCs w:val="24"/>
                <w:rPrChange w:id="196" w:author="Administrator" w:date="2021-04-11T16:02:00Z">
                  <w:rPr>
                    <w:rStyle w:val="a3"/>
                    <w:noProof/>
                  </w:rPr>
                </w:rPrChange>
              </w:rPr>
              <w:fldChar w:fldCharType="end"/>
            </w:r>
          </w:ins>
        </w:p>
        <w:p w14:paraId="37F0A755" w14:textId="77777777" w:rsidR="00942E34" w:rsidRPr="00942E34" w:rsidRDefault="00942E34">
          <w:pPr>
            <w:pStyle w:val="10"/>
            <w:tabs>
              <w:tab w:val="right" w:leader="dot" w:pos="8296"/>
            </w:tabs>
            <w:rPr>
              <w:ins w:id="197" w:author="Administrator" w:date="2021-04-11T16:01:00Z"/>
              <w:rFonts w:ascii="宋体" w:hAnsi="宋体"/>
              <w:noProof/>
              <w:kern w:val="2"/>
              <w:sz w:val="24"/>
              <w:szCs w:val="24"/>
              <w:rPrChange w:id="198" w:author="Administrator" w:date="2021-04-11T16:02:00Z">
                <w:rPr>
                  <w:ins w:id="199" w:author="Administrator" w:date="2021-04-11T16:01:00Z"/>
                  <w:rFonts w:asciiTheme="minorHAnsi" w:eastAsiaTheme="minorEastAsia" w:hAnsiTheme="minorHAnsi"/>
                  <w:noProof/>
                  <w:kern w:val="2"/>
                </w:rPr>
              </w:rPrChange>
            </w:rPr>
          </w:pPr>
          <w:ins w:id="200" w:author="Administrator" w:date="2021-04-11T16:01:00Z">
            <w:r w:rsidRPr="00942E34">
              <w:rPr>
                <w:rStyle w:val="a3"/>
                <w:rFonts w:ascii="宋体" w:hAnsi="宋体"/>
                <w:noProof/>
                <w:sz w:val="24"/>
                <w:szCs w:val="24"/>
                <w:rPrChange w:id="201" w:author="Administrator" w:date="2021-04-11T16:02:00Z">
                  <w:rPr>
                    <w:rStyle w:val="a3"/>
                    <w:noProof/>
                  </w:rPr>
                </w:rPrChange>
              </w:rPr>
              <w:fldChar w:fldCharType="begin"/>
            </w:r>
            <w:r w:rsidRPr="00942E34">
              <w:rPr>
                <w:rStyle w:val="a3"/>
                <w:rFonts w:ascii="宋体" w:hAnsi="宋体"/>
                <w:noProof/>
                <w:sz w:val="24"/>
                <w:szCs w:val="24"/>
                <w:rPrChange w:id="202" w:author="Administrator" w:date="2021-04-11T16:02:00Z">
                  <w:rPr>
                    <w:rStyle w:val="a3"/>
                    <w:noProof/>
                  </w:rPr>
                </w:rPrChange>
              </w:rPr>
              <w:instrText xml:space="preserve"> </w:instrText>
            </w:r>
            <w:r w:rsidRPr="00942E34">
              <w:rPr>
                <w:rFonts w:ascii="宋体" w:hAnsi="宋体"/>
                <w:noProof/>
                <w:sz w:val="24"/>
                <w:szCs w:val="24"/>
                <w:rPrChange w:id="203" w:author="Administrator" w:date="2021-04-11T16:02:00Z">
                  <w:rPr>
                    <w:noProof/>
                  </w:rPr>
                </w:rPrChange>
              </w:rPr>
              <w:instrText>HYPERLINK \l "_Toc69049339"</w:instrText>
            </w:r>
            <w:r w:rsidRPr="00942E34">
              <w:rPr>
                <w:rStyle w:val="a3"/>
                <w:rFonts w:ascii="宋体" w:hAnsi="宋体"/>
                <w:noProof/>
                <w:sz w:val="24"/>
                <w:szCs w:val="24"/>
                <w:rPrChange w:id="204" w:author="Administrator" w:date="2021-04-11T16:02:00Z">
                  <w:rPr>
                    <w:rStyle w:val="a3"/>
                    <w:noProof/>
                  </w:rPr>
                </w:rPrChange>
              </w:rPr>
              <w:instrText xml:space="preserve"> </w:instrText>
            </w:r>
            <w:r w:rsidRPr="00942E34">
              <w:rPr>
                <w:rStyle w:val="a3"/>
                <w:rFonts w:ascii="宋体" w:hAnsi="宋体"/>
                <w:noProof/>
                <w:sz w:val="24"/>
                <w:szCs w:val="24"/>
                <w:rPrChange w:id="205" w:author="Administrator" w:date="2021-04-11T16:02:00Z">
                  <w:rPr>
                    <w:rStyle w:val="a3"/>
                    <w:noProof/>
                  </w:rPr>
                </w:rPrChange>
              </w:rPr>
            </w:r>
            <w:r w:rsidRPr="00942E34">
              <w:rPr>
                <w:rStyle w:val="a3"/>
                <w:rFonts w:ascii="宋体" w:hAnsi="宋体"/>
                <w:noProof/>
                <w:sz w:val="24"/>
                <w:szCs w:val="24"/>
                <w:rPrChange w:id="206" w:author="Administrator" w:date="2021-04-11T16:02:00Z">
                  <w:rPr>
                    <w:rStyle w:val="a3"/>
                    <w:noProof/>
                  </w:rPr>
                </w:rPrChange>
              </w:rPr>
              <w:fldChar w:fldCharType="separate"/>
            </w:r>
            <w:r w:rsidRPr="00942E34">
              <w:rPr>
                <w:rStyle w:val="a3"/>
                <w:rFonts w:ascii="宋体" w:hAnsi="宋体" w:cs="Times New Roman" w:hint="eastAsia"/>
                <w:bCs/>
                <w:noProof/>
                <w:sz w:val="24"/>
                <w:szCs w:val="24"/>
                <w:rPrChange w:id="207" w:author="Administrator" w:date="2021-04-11T16:02:00Z">
                  <w:rPr>
                    <w:rStyle w:val="a3"/>
                    <w:rFonts w:ascii="Times New Roman" w:hAnsi="Times New Roman" w:cs="Times New Roman" w:hint="eastAsia"/>
                    <w:b/>
                    <w:bCs/>
                    <w:noProof/>
                  </w:rPr>
                </w:rPrChange>
              </w:rPr>
              <w:t>附录</w:t>
            </w:r>
            <w:r w:rsidRPr="00942E34">
              <w:rPr>
                <w:rStyle w:val="a3"/>
                <w:rFonts w:ascii="宋体" w:hAnsi="宋体" w:cs="Times New Roman"/>
                <w:bCs/>
                <w:noProof/>
                <w:sz w:val="24"/>
                <w:szCs w:val="24"/>
                <w:rPrChange w:id="208" w:author="Administrator" w:date="2021-04-11T16:02:00Z">
                  <w:rPr>
                    <w:rStyle w:val="a3"/>
                    <w:rFonts w:ascii="Times New Roman" w:hAnsi="Times New Roman" w:cs="Times New Roman"/>
                    <w:b/>
                    <w:bCs/>
                    <w:noProof/>
                  </w:rPr>
                </w:rPrChange>
              </w:rPr>
              <w:t>4</w:t>
            </w:r>
            <w:r w:rsidRPr="00942E34">
              <w:rPr>
                <w:rStyle w:val="a3"/>
                <w:rFonts w:ascii="宋体" w:hAnsi="宋体" w:cs="Times New Roman" w:hint="eastAsia"/>
                <w:bCs/>
                <w:noProof/>
                <w:sz w:val="24"/>
                <w:szCs w:val="24"/>
                <w:rPrChange w:id="209" w:author="Administrator" w:date="2021-04-11T16:02:00Z">
                  <w:rPr>
                    <w:rStyle w:val="a3"/>
                    <w:rFonts w:ascii="Times New Roman" w:hAnsi="Times New Roman" w:cs="Times New Roman" w:hint="eastAsia"/>
                    <w:b/>
                    <w:bCs/>
                    <w:noProof/>
                  </w:rPr>
                </w:rPrChange>
              </w:rPr>
              <w:t>：</w:t>
            </w:r>
            <w:r w:rsidRPr="00942E34">
              <w:rPr>
                <w:rStyle w:val="a3"/>
                <w:rFonts w:ascii="宋体" w:hAnsi="宋体" w:cs="Times New Roman"/>
                <w:bCs/>
                <w:noProof/>
                <w:sz w:val="24"/>
                <w:szCs w:val="24"/>
                <w:rPrChange w:id="210" w:author="Administrator" w:date="2021-04-11T16:02:00Z">
                  <w:rPr>
                    <w:rStyle w:val="a3"/>
                    <w:rFonts w:ascii="Times New Roman" w:hAnsi="Times New Roman" w:cs="Times New Roman"/>
                    <w:b/>
                    <w:bCs/>
                    <w:noProof/>
                  </w:rPr>
                </w:rPrChange>
              </w:rPr>
              <w:t>command/command_ack</w:t>
            </w:r>
            <w:r w:rsidRPr="00942E34">
              <w:rPr>
                <w:rStyle w:val="a3"/>
                <w:rFonts w:ascii="宋体" w:hAnsi="宋体" w:cs="Times New Roman" w:hint="eastAsia"/>
                <w:bCs/>
                <w:noProof/>
                <w:sz w:val="24"/>
                <w:szCs w:val="24"/>
                <w:rPrChange w:id="211" w:author="Administrator" w:date="2021-04-11T16:02:00Z">
                  <w:rPr>
                    <w:rStyle w:val="a3"/>
                    <w:rFonts w:ascii="Times New Roman" w:hAnsi="Times New Roman" w:cs="Times New Roman" w:hint="eastAsia"/>
                    <w:b/>
                    <w:bCs/>
                    <w:noProof/>
                  </w:rPr>
                </w:rPrChange>
              </w:rPr>
              <w:t>命令格式</w:t>
            </w:r>
            <w:r w:rsidRPr="00942E34">
              <w:rPr>
                <w:rFonts w:ascii="宋体" w:hAnsi="宋体"/>
                <w:noProof/>
                <w:webHidden/>
                <w:sz w:val="24"/>
                <w:szCs w:val="24"/>
                <w:rPrChange w:id="212" w:author="Administrator" w:date="2021-04-11T16:02:00Z">
                  <w:rPr>
                    <w:noProof/>
                    <w:webHidden/>
                  </w:rPr>
                </w:rPrChange>
              </w:rPr>
              <w:tab/>
            </w:r>
            <w:r w:rsidRPr="00942E34">
              <w:rPr>
                <w:rFonts w:ascii="宋体" w:hAnsi="宋体"/>
                <w:noProof/>
                <w:webHidden/>
                <w:sz w:val="24"/>
                <w:szCs w:val="24"/>
                <w:rPrChange w:id="213" w:author="Administrator" w:date="2021-04-11T16:02:00Z">
                  <w:rPr>
                    <w:noProof/>
                    <w:webHidden/>
                  </w:rPr>
                </w:rPrChange>
              </w:rPr>
              <w:fldChar w:fldCharType="begin"/>
            </w:r>
            <w:r w:rsidRPr="00942E34">
              <w:rPr>
                <w:rFonts w:ascii="宋体" w:hAnsi="宋体"/>
                <w:noProof/>
                <w:webHidden/>
                <w:sz w:val="24"/>
                <w:szCs w:val="24"/>
                <w:rPrChange w:id="214" w:author="Administrator" w:date="2021-04-11T16:02:00Z">
                  <w:rPr>
                    <w:noProof/>
                    <w:webHidden/>
                  </w:rPr>
                </w:rPrChange>
              </w:rPr>
              <w:instrText xml:space="preserve"> PAGEREF _Toc69049339 \h </w:instrText>
            </w:r>
            <w:r w:rsidRPr="00942E34">
              <w:rPr>
                <w:rFonts w:ascii="宋体" w:hAnsi="宋体"/>
                <w:noProof/>
                <w:webHidden/>
                <w:sz w:val="24"/>
                <w:szCs w:val="24"/>
                <w:rPrChange w:id="215" w:author="Administrator" w:date="2021-04-11T16:02:00Z">
                  <w:rPr>
                    <w:noProof/>
                    <w:webHidden/>
                  </w:rPr>
                </w:rPrChange>
              </w:rPr>
            </w:r>
          </w:ins>
          <w:r w:rsidRPr="00942E34">
            <w:rPr>
              <w:rFonts w:ascii="宋体" w:hAnsi="宋体"/>
              <w:noProof/>
              <w:webHidden/>
              <w:sz w:val="24"/>
              <w:szCs w:val="24"/>
              <w:rPrChange w:id="216" w:author="Administrator" w:date="2021-04-11T16:02:00Z">
                <w:rPr>
                  <w:noProof/>
                  <w:webHidden/>
                </w:rPr>
              </w:rPrChange>
            </w:rPr>
            <w:fldChar w:fldCharType="separate"/>
          </w:r>
          <w:ins w:id="217" w:author="Administrator" w:date="2021-04-11T16:03:00Z">
            <w:r w:rsidR="004751EC">
              <w:rPr>
                <w:rFonts w:ascii="宋体" w:hAnsi="宋体"/>
                <w:noProof/>
                <w:webHidden/>
                <w:sz w:val="24"/>
                <w:szCs w:val="24"/>
              </w:rPr>
              <w:t>18</w:t>
            </w:r>
          </w:ins>
          <w:ins w:id="218" w:author="Administrator" w:date="2021-04-11T16:01:00Z">
            <w:r w:rsidRPr="00942E34">
              <w:rPr>
                <w:rFonts w:ascii="宋体" w:hAnsi="宋体"/>
                <w:noProof/>
                <w:webHidden/>
                <w:sz w:val="24"/>
                <w:szCs w:val="24"/>
                <w:rPrChange w:id="219" w:author="Administrator" w:date="2021-04-11T16:02:00Z">
                  <w:rPr>
                    <w:noProof/>
                    <w:webHidden/>
                  </w:rPr>
                </w:rPrChange>
              </w:rPr>
              <w:fldChar w:fldCharType="end"/>
            </w:r>
            <w:r w:rsidRPr="00942E34">
              <w:rPr>
                <w:rStyle w:val="a3"/>
                <w:rFonts w:ascii="宋体" w:hAnsi="宋体"/>
                <w:noProof/>
                <w:sz w:val="24"/>
                <w:szCs w:val="24"/>
                <w:rPrChange w:id="220" w:author="Administrator" w:date="2021-04-11T16:02:00Z">
                  <w:rPr>
                    <w:rStyle w:val="a3"/>
                    <w:noProof/>
                  </w:rPr>
                </w:rPrChange>
              </w:rPr>
              <w:fldChar w:fldCharType="end"/>
            </w:r>
          </w:ins>
        </w:p>
        <w:p w14:paraId="154B9D0C" w14:textId="0FE290FE" w:rsidR="00BD1A3C" w:rsidRPr="00942E34" w:rsidDel="00942E34" w:rsidRDefault="00BD1A3C">
          <w:pPr>
            <w:pStyle w:val="10"/>
            <w:tabs>
              <w:tab w:val="right" w:leader="dot" w:pos="8296"/>
            </w:tabs>
            <w:rPr>
              <w:del w:id="221" w:author="Administrator" w:date="2021-04-11T16:01:00Z"/>
              <w:rFonts w:ascii="宋体" w:hAnsi="宋体"/>
              <w:noProof/>
              <w:kern w:val="2"/>
              <w:sz w:val="24"/>
              <w:szCs w:val="24"/>
              <w:rPrChange w:id="222" w:author="Administrator" w:date="2021-04-11T16:02:00Z">
                <w:rPr>
                  <w:del w:id="223" w:author="Administrator" w:date="2021-04-11T16:01:00Z"/>
                  <w:rFonts w:ascii="宋体" w:hAnsi="宋体"/>
                  <w:noProof/>
                  <w:kern w:val="2"/>
                </w:rPr>
              </w:rPrChange>
            </w:rPr>
          </w:pPr>
          <w:del w:id="224" w:author="Administrator" w:date="2021-04-11T16:01:00Z">
            <w:r w:rsidRPr="00942E34" w:rsidDel="00942E34">
              <w:rPr>
                <w:rFonts w:ascii="宋体" w:hAnsi="宋体" w:cs="Times New Roman"/>
                <w:noProof/>
                <w:sz w:val="24"/>
                <w:szCs w:val="24"/>
                <w:rPrChange w:id="225" w:author="Administrator" w:date="2021-04-11T16:02:00Z">
                  <w:rPr>
                    <w:rStyle w:val="a3"/>
                    <w:rFonts w:ascii="宋体" w:hAnsi="宋体" w:cs="Times New Roman"/>
                    <w:noProof/>
                  </w:rPr>
                </w:rPrChange>
              </w:rPr>
              <w:delText>时间敏感网络硬件控制逻辑（HCP）设计方案</w:delText>
            </w:r>
            <w:r w:rsidRPr="00942E34" w:rsidDel="00942E34">
              <w:rPr>
                <w:rFonts w:ascii="宋体" w:hAnsi="宋体"/>
                <w:noProof/>
                <w:webHidden/>
                <w:sz w:val="24"/>
                <w:szCs w:val="24"/>
                <w:rPrChange w:id="226" w:author="Administrator" w:date="2021-04-11T16:02:00Z">
                  <w:rPr>
                    <w:rFonts w:ascii="宋体" w:hAnsi="宋体"/>
                    <w:noProof/>
                    <w:webHidden/>
                  </w:rPr>
                </w:rPrChange>
              </w:rPr>
              <w:tab/>
              <w:delText>1</w:delText>
            </w:r>
          </w:del>
        </w:p>
        <w:p w14:paraId="10D49DBE" w14:textId="4D11B514" w:rsidR="00BD1A3C" w:rsidRPr="00942E34" w:rsidDel="00942E34" w:rsidRDefault="00BD1A3C">
          <w:pPr>
            <w:pStyle w:val="10"/>
            <w:tabs>
              <w:tab w:val="right" w:leader="dot" w:pos="8296"/>
            </w:tabs>
            <w:rPr>
              <w:del w:id="227" w:author="Administrator" w:date="2021-04-11T16:01:00Z"/>
              <w:rFonts w:ascii="宋体" w:hAnsi="宋体"/>
              <w:noProof/>
              <w:kern w:val="2"/>
              <w:sz w:val="24"/>
              <w:szCs w:val="24"/>
              <w:rPrChange w:id="228" w:author="Administrator" w:date="2021-04-11T16:02:00Z">
                <w:rPr>
                  <w:del w:id="229" w:author="Administrator" w:date="2021-04-11T16:01:00Z"/>
                  <w:rFonts w:ascii="宋体" w:hAnsi="宋体"/>
                  <w:noProof/>
                  <w:kern w:val="2"/>
                </w:rPr>
              </w:rPrChange>
            </w:rPr>
          </w:pPr>
          <w:del w:id="230" w:author="Administrator" w:date="2021-04-11T16:01:00Z">
            <w:r w:rsidRPr="00942E34" w:rsidDel="00942E34">
              <w:rPr>
                <w:rFonts w:ascii="宋体" w:hAnsi="宋体" w:cs="Times New Roman"/>
                <w:bCs/>
                <w:noProof/>
                <w:sz w:val="24"/>
                <w:szCs w:val="24"/>
                <w:rPrChange w:id="231" w:author="Administrator" w:date="2021-04-11T16:02:00Z">
                  <w:rPr>
                    <w:rStyle w:val="a3"/>
                    <w:rFonts w:ascii="宋体" w:hAnsi="宋体" w:cs="Times New Roman"/>
                    <w:bCs/>
                    <w:noProof/>
                  </w:rPr>
                </w:rPrChange>
              </w:rPr>
              <w:delText>一、概述</w:delText>
            </w:r>
            <w:r w:rsidRPr="00942E34" w:rsidDel="00942E34">
              <w:rPr>
                <w:rFonts w:ascii="宋体" w:hAnsi="宋体"/>
                <w:noProof/>
                <w:webHidden/>
                <w:sz w:val="24"/>
                <w:szCs w:val="24"/>
                <w:rPrChange w:id="232" w:author="Administrator" w:date="2021-04-11T16:02:00Z">
                  <w:rPr>
                    <w:rFonts w:ascii="宋体" w:hAnsi="宋体"/>
                    <w:noProof/>
                    <w:webHidden/>
                  </w:rPr>
                </w:rPrChange>
              </w:rPr>
              <w:tab/>
              <w:delText>4</w:delText>
            </w:r>
          </w:del>
        </w:p>
        <w:p w14:paraId="47B44755" w14:textId="2BEBC628" w:rsidR="00BD1A3C" w:rsidRPr="00942E34" w:rsidDel="00942E34" w:rsidRDefault="00BD1A3C">
          <w:pPr>
            <w:pStyle w:val="10"/>
            <w:tabs>
              <w:tab w:val="right" w:leader="dot" w:pos="8296"/>
            </w:tabs>
            <w:rPr>
              <w:del w:id="233" w:author="Administrator" w:date="2021-04-11T16:01:00Z"/>
              <w:rFonts w:ascii="宋体" w:hAnsi="宋体"/>
              <w:noProof/>
              <w:kern w:val="2"/>
              <w:sz w:val="24"/>
              <w:szCs w:val="24"/>
              <w:rPrChange w:id="234" w:author="Administrator" w:date="2021-04-11T16:02:00Z">
                <w:rPr>
                  <w:del w:id="235" w:author="Administrator" w:date="2021-04-11T16:01:00Z"/>
                  <w:rFonts w:ascii="宋体" w:hAnsi="宋体"/>
                  <w:noProof/>
                  <w:kern w:val="2"/>
                </w:rPr>
              </w:rPrChange>
            </w:rPr>
          </w:pPr>
          <w:del w:id="236" w:author="Administrator" w:date="2021-04-11T16:01:00Z">
            <w:r w:rsidRPr="00942E34" w:rsidDel="00942E34">
              <w:rPr>
                <w:rFonts w:ascii="宋体" w:hAnsi="宋体" w:cs="Times New Roman"/>
                <w:bCs/>
                <w:noProof/>
                <w:sz w:val="24"/>
                <w:szCs w:val="24"/>
                <w:rPrChange w:id="237" w:author="Administrator" w:date="2021-04-11T16:02:00Z">
                  <w:rPr>
                    <w:rStyle w:val="a3"/>
                    <w:rFonts w:ascii="宋体" w:hAnsi="宋体" w:cs="Times New Roman"/>
                    <w:bCs/>
                    <w:noProof/>
                  </w:rPr>
                </w:rPrChange>
              </w:rPr>
              <w:delText>二、总体设计</w:delText>
            </w:r>
            <w:r w:rsidRPr="00942E34" w:rsidDel="00942E34">
              <w:rPr>
                <w:rFonts w:ascii="宋体" w:hAnsi="宋体"/>
                <w:noProof/>
                <w:webHidden/>
                <w:sz w:val="24"/>
                <w:szCs w:val="24"/>
                <w:rPrChange w:id="238" w:author="Administrator" w:date="2021-04-11T16:02:00Z">
                  <w:rPr>
                    <w:rFonts w:ascii="宋体" w:hAnsi="宋体"/>
                    <w:noProof/>
                    <w:webHidden/>
                  </w:rPr>
                </w:rPrChange>
              </w:rPr>
              <w:tab/>
              <w:delText>4</w:delText>
            </w:r>
          </w:del>
        </w:p>
        <w:p w14:paraId="6A216264" w14:textId="2FADA7A2" w:rsidR="00BD1A3C" w:rsidRPr="00942E34" w:rsidDel="00942E34" w:rsidRDefault="00BD1A3C">
          <w:pPr>
            <w:pStyle w:val="20"/>
            <w:tabs>
              <w:tab w:val="right" w:leader="dot" w:pos="8296"/>
            </w:tabs>
            <w:rPr>
              <w:del w:id="239" w:author="Administrator" w:date="2021-04-11T16:01:00Z"/>
              <w:rFonts w:ascii="宋体" w:hAnsi="宋体"/>
              <w:noProof/>
              <w:kern w:val="2"/>
              <w:sz w:val="24"/>
              <w:szCs w:val="24"/>
              <w:rPrChange w:id="240" w:author="Administrator" w:date="2021-04-11T16:02:00Z">
                <w:rPr>
                  <w:del w:id="241" w:author="Administrator" w:date="2021-04-11T16:01:00Z"/>
                  <w:rFonts w:ascii="宋体" w:hAnsi="宋体"/>
                  <w:noProof/>
                  <w:kern w:val="2"/>
                </w:rPr>
              </w:rPrChange>
            </w:rPr>
          </w:pPr>
          <w:del w:id="242" w:author="Administrator" w:date="2021-04-11T16:01:00Z">
            <w:r w:rsidRPr="00942E34" w:rsidDel="00942E34">
              <w:rPr>
                <w:rFonts w:ascii="宋体" w:hAnsi="宋体"/>
                <w:noProof/>
                <w:sz w:val="24"/>
                <w:szCs w:val="24"/>
                <w:rPrChange w:id="243" w:author="Administrator" w:date="2021-04-11T16:02:00Z">
                  <w:rPr>
                    <w:rStyle w:val="a3"/>
                    <w:rFonts w:ascii="宋体" w:hAnsi="宋体"/>
                    <w:noProof/>
                  </w:rPr>
                </w:rPrChange>
              </w:rPr>
              <w:delText>1. 总体架构</w:delText>
            </w:r>
            <w:r w:rsidRPr="00942E34" w:rsidDel="00942E34">
              <w:rPr>
                <w:rFonts w:ascii="宋体" w:hAnsi="宋体"/>
                <w:noProof/>
                <w:webHidden/>
                <w:sz w:val="24"/>
                <w:szCs w:val="24"/>
                <w:rPrChange w:id="244" w:author="Administrator" w:date="2021-04-11T16:02:00Z">
                  <w:rPr>
                    <w:rFonts w:ascii="宋体" w:hAnsi="宋体"/>
                    <w:noProof/>
                    <w:webHidden/>
                  </w:rPr>
                </w:rPrChange>
              </w:rPr>
              <w:tab/>
              <w:delText>4</w:delText>
            </w:r>
          </w:del>
        </w:p>
        <w:p w14:paraId="1DC8805B" w14:textId="11824D9B" w:rsidR="00BD1A3C" w:rsidRPr="00942E34" w:rsidDel="00942E34" w:rsidRDefault="00BD1A3C">
          <w:pPr>
            <w:pStyle w:val="20"/>
            <w:tabs>
              <w:tab w:val="right" w:leader="dot" w:pos="8296"/>
            </w:tabs>
            <w:rPr>
              <w:del w:id="245" w:author="Administrator" w:date="2021-04-11T16:01:00Z"/>
              <w:rFonts w:ascii="宋体" w:hAnsi="宋体"/>
              <w:noProof/>
              <w:kern w:val="2"/>
              <w:sz w:val="24"/>
              <w:szCs w:val="24"/>
              <w:rPrChange w:id="246" w:author="Administrator" w:date="2021-04-11T16:02:00Z">
                <w:rPr>
                  <w:del w:id="247" w:author="Administrator" w:date="2021-04-11T16:01:00Z"/>
                  <w:rFonts w:ascii="宋体" w:hAnsi="宋体"/>
                  <w:noProof/>
                  <w:kern w:val="2"/>
                </w:rPr>
              </w:rPrChange>
            </w:rPr>
          </w:pPr>
          <w:del w:id="248" w:author="Administrator" w:date="2021-04-11T16:01:00Z">
            <w:r w:rsidRPr="00942E34" w:rsidDel="00942E34">
              <w:rPr>
                <w:rFonts w:ascii="宋体" w:hAnsi="宋体"/>
                <w:noProof/>
                <w:sz w:val="24"/>
                <w:szCs w:val="24"/>
                <w:rPrChange w:id="249" w:author="Administrator" w:date="2021-04-11T16:02:00Z">
                  <w:rPr>
                    <w:rStyle w:val="a3"/>
                    <w:rFonts w:ascii="宋体" w:hAnsi="宋体"/>
                    <w:noProof/>
                  </w:rPr>
                </w:rPrChange>
              </w:rPr>
              <w:delText>2. 帧的处理流程</w:delText>
            </w:r>
            <w:r w:rsidRPr="00942E34" w:rsidDel="00942E34">
              <w:rPr>
                <w:rFonts w:ascii="宋体" w:hAnsi="宋体"/>
                <w:noProof/>
                <w:webHidden/>
                <w:sz w:val="24"/>
                <w:szCs w:val="24"/>
                <w:rPrChange w:id="250" w:author="Administrator" w:date="2021-04-11T16:02:00Z">
                  <w:rPr>
                    <w:rFonts w:ascii="宋体" w:hAnsi="宋体"/>
                    <w:noProof/>
                    <w:webHidden/>
                  </w:rPr>
                </w:rPrChange>
              </w:rPr>
              <w:tab/>
              <w:delText>7</w:delText>
            </w:r>
          </w:del>
        </w:p>
        <w:p w14:paraId="2FF0D75C" w14:textId="545263F0" w:rsidR="00BD1A3C" w:rsidRPr="00942E34" w:rsidDel="00942E34" w:rsidRDefault="00BD1A3C">
          <w:pPr>
            <w:pStyle w:val="20"/>
            <w:tabs>
              <w:tab w:val="left" w:pos="1260"/>
              <w:tab w:val="right" w:leader="dot" w:pos="8296"/>
            </w:tabs>
            <w:rPr>
              <w:del w:id="251" w:author="Administrator" w:date="2021-04-11T16:01:00Z"/>
              <w:rFonts w:ascii="宋体" w:hAnsi="宋体"/>
              <w:noProof/>
              <w:kern w:val="2"/>
              <w:sz w:val="24"/>
              <w:szCs w:val="24"/>
              <w:rPrChange w:id="252" w:author="Administrator" w:date="2021-04-11T16:02:00Z">
                <w:rPr>
                  <w:del w:id="253" w:author="Administrator" w:date="2021-04-11T16:01:00Z"/>
                  <w:rFonts w:ascii="宋体" w:hAnsi="宋体"/>
                  <w:noProof/>
                  <w:kern w:val="2"/>
                </w:rPr>
              </w:rPrChange>
            </w:rPr>
          </w:pPr>
          <w:del w:id="254" w:author="Administrator" w:date="2021-04-11T16:01:00Z">
            <w:r w:rsidRPr="00942E34" w:rsidDel="00942E34">
              <w:rPr>
                <w:rFonts w:ascii="宋体" w:hAnsi="宋体"/>
                <w:noProof/>
                <w:sz w:val="24"/>
                <w:szCs w:val="24"/>
                <w:rPrChange w:id="255" w:author="Administrator" w:date="2021-04-11T16:02:00Z">
                  <w:rPr>
                    <w:rStyle w:val="a3"/>
                    <w:rFonts w:ascii="宋体" w:hAnsi="宋体"/>
                    <w:noProof/>
                  </w:rPr>
                </w:rPrChange>
              </w:rPr>
              <w:delText>（1）</w:delText>
            </w:r>
            <w:r w:rsidRPr="00942E34" w:rsidDel="00942E34">
              <w:rPr>
                <w:rFonts w:ascii="宋体" w:hAnsi="宋体"/>
                <w:noProof/>
                <w:kern w:val="2"/>
                <w:sz w:val="24"/>
                <w:szCs w:val="24"/>
                <w:rPrChange w:id="256" w:author="Administrator" w:date="2021-04-11T16:02:00Z">
                  <w:rPr>
                    <w:rFonts w:ascii="宋体" w:hAnsi="宋体"/>
                    <w:noProof/>
                    <w:kern w:val="2"/>
                  </w:rPr>
                </w:rPrChange>
              </w:rPr>
              <w:tab/>
            </w:r>
            <w:r w:rsidRPr="00942E34" w:rsidDel="00942E34">
              <w:rPr>
                <w:rFonts w:ascii="宋体" w:hAnsi="宋体"/>
                <w:noProof/>
                <w:sz w:val="24"/>
                <w:szCs w:val="24"/>
                <w:rPrChange w:id="257" w:author="Administrator" w:date="2021-04-11T16:02:00Z">
                  <w:rPr>
                    <w:rStyle w:val="a3"/>
                    <w:rFonts w:ascii="宋体" w:hAnsi="宋体"/>
                    <w:noProof/>
                  </w:rPr>
                </w:rPrChange>
              </w:rPr>
              <w:delText>帧的解封装</w:delText>
            </w:r>
            <w:r w:rsidRPr="00942E34" w:rsidDel="00942E34">
              <w:rPr>
                <w:rFonts w:ascii="宋体" w:hAnsi="宋体"/>
                <w:noProof/>
                <w:webHidden/>
                <w:sz w:val="24"/>
                <w:szCs w:val="24"/>
                <w:rPrChange w:id="258" w:author="Administrator" w:date="2021-04-11T16:02:00Z">
                  <w:rPr>
                    <w:rFonts w:ascii="宋体" w:hAnsi="宋体"/>
                    <w:noProof/>
                    <w:webHidden/>
                  </w:rPr>
                </w:rPrChange>
              </w:rPr>
              <w:tab/>
              <w:delText>7</w:delText>
            </w:r>
          </w:del>
        </w:p>
        <w:p w14:paraId="4582B605" w14:textId="22FF566C" w:rsidR="00BD1A3C" w:rsidRPr="00942E34" w:rsidDel="00942E34" w:rsidRDefault="00BD1A3C">
          <w:pPr>
            <w:pStyle w:val="20"/>
            <w:tabs>
              <w:tab w:val="left" w:pos="1260"/>
              <w:tab w:val="right" w:leader="dot" w:pos="8296"/>
            </w:tabs>
            <w:rPr>
              <w:del w:id="259" w:author="Administrator" w:date="2021-04-11T16:01:00Z"/>
              <w:rFonts w:ascii="宋体" w:hAnsi="宋体"/>
              <w:noProof/>
              <w:kern w:val="2"/>
              <w:sz w:val="24"/>
              <w:szCs w:val="24"/>
              <w:rPrChange w:id="260" w:author="Administrator" w:date="2021-04-11T16:02:00Z">
                <w:rPr>
                  <w:del w:id="261" w:author="Administrator" w:date="2021-04-11T16:01:00Z"/>
                  <w:rFonts w:ascii="宋体" w:hAnsi="宋体"/>
                  <w:noProof/>
                  <w:kern w:val="2"/>
                </w:rPr>
              </w:rPrChange>
            </w:rPr>
          </w:pPr>
          <w:del w:id="262" w:author="Administrator" w:date="2021-04-11T16:01:00Z">
            <w:r w:rsidRPr="00942E34" w:rsidDel="00942E34">
              <w:rPr>
                <w:rFonts w:ascii="宋体" w:hAnsi="宋体"/>
                <w:noProof/>
                <w:sz w:val="24"/>
                <w:szCs w:val="24"/>
                <w:rPrChange w:id="263" w:author="Administrator" w:date="2021-04-11T16:02:00Z">
                  <w:rPr>
                    <w:rStyle w:val="a3"/>
                    <w:rFonts w:ascii="宋体" w:hAnsi="宋体"/>
                    <w:noProof/>
                  </w:rPr>
                </w:rPrChange>
              </w:rPr>
              <w:delText>（2）</w:delText>
            </w:r>
            <w:r w:rsidRPr="00942E34" w:rsidDel="00942E34">
              <w:rPr>
                <w:rFonts w:ascii="宋体" w:hAnsi="宋体"/>
                <w:noProof/>
                <w:kern w:val="2"/>
                <w:sz w:val="24"/>
                <w:szCs w:val="24"/>
                <w:rPrChange w:id="264" w:author="Administrator" w:date="2021-04-11T16:02:00Z">
                  <w:rPr>
                    <w:rFonts w:ascii="宋体" w:hAnsi="宋体"/>
                    <w:noProof/>
                    <w:kern w:val="2"/>
                  </w:rPr>
                </w:rPrChange>
              </w:rPr>
              <w:tab/>
            </w:r>
            <w:r w:rsidRPr="00942E34" w:rsidDel="00942E34">
              <w:rPr>
                <w:rFonts w:ascii="宋体" w:hAnsi="宋体"/>
                <w:noProof/>
                <w:sz w:val="24"/>
                <w:szCs w:val="24"/>
                <w:rPrChange w:id="265" w:author="Administrator" w:date="2021-04-11T16:02:00Z">
                  <w:rPr>
                    <w:rStyle w:val="a3"/>
                    <w:rFonts w:ascii="宋体" w:hAnsi="宋体"/>
                    <w:noProof/>
                  </w:rPr>
                </w:rPrChange>
              </w:rPr>
              <w:delText>帧的封装</w:delText>
            </w:r>
            <w:r w:rsidRPr="00942E34" w:rsidDel="00942E34">
              <w:rPr>
                <w:rFonts w:ascii="宋体" w:hAnsi="宋体"/>
                <w:noProof/>
                <w:webHidden/>
                <w:sz w:val="24"/>
                <w:szCs w:val="24"/>
                <w:rPrChange w:id="266" w:author="Administrator" w:date="2021-04-11T16:02:00Z">
                  <w:rPr>
                    <w:rFonts w:ascii="宋体" w:hAnsi="宋体"/>
                    <w:noProof/>
                    <w:webHidden/>
                  </w:rPr>
                </w:rPrChange>
              </w:rPr>
              <w:tab/>
              <w:delText>8</w:delText>
            </w:r>
          </w:del>
        </w:p>
        <w:p w14:paraId="428DB03D" w14:textId="2801DC64" w:rsidR="00BD1A3C" w:rsidRPr="00942E34" w:rsidDel="00942E34" w:rsidRDefault="00BD1A3C">
          <w:pPr>
            <w:pStyle w:val="10"/>
            <w:tabs>
              <w:tab w:val="right" w:leader="dot" w:pos="8296"/>
            </w:tabs>
            <w:rPr>
              <w:del w:id="267" w:author="Administrator" w:date="2021-04-11T16:01:00Z"/>
              <w:rFonts w:ascii="宋体" w:hAnsi="宋体"/>
              <w:noProof/>
              <w:kern w:val="2"/>
              <w:sz w:val="24"/>
              <w:szCs w:val="24"/>
              <w:rPrChange w:id="268" w:author="Administrator" w:date="2021-04-11T16:02:00Z">
                <w:rPr>
                  <w:del w:id="269" w:author="Administrator" w:date="2021-04-11T16:01:00Z"/>
                  <w:rFonts w:ascii="宋体" w:hAnsi="宋体"/>
                  <w:noProof/>
                  <w:kern w:val="2"/>
                </w:rPr>
              </w:rPrChange>
            </w:rPr>
          </w:pPr>
          <w:del w:id="270" w:author="Administrator" w:date="2021-04-11T16:01:00Z">
            <w:r w:rsidRPr="00942E34" w:rsidDel="00942E34">
              <w:rPr>
                <w:rFonts w:ascii="宋体" w:hAnsi="宋体" w:cs="Times New Roman"/>
                <w:bCs/>
                <w:noProof/>
                <w:sz w:val="24"/>
                <w:szCs w:val="24"/>
                <w:rPrChange w:id="271" w:author="Administrator" w:date="2021-04-11T16:02:00Z">
                  <w:rPr>
                    <w:rStyle w:val="a3"/>
                    <w:rFonts w:ascii="宋体" w:hAnsi="宋体" w:cs="Times New Roman"/>
                    <w:bCs/>
                    <w:noProof/>
                  </w:rPr>
                </w:rPrChange>
              </w:rPr>
              <w:delText>附录一：数据格式定义</w:delText>
            </w:r>
            <w:r w:rsidRPr="00942E34" w:rsidDel="00942E34">
              <w:rPr>
                <w:rFonts w:ascii="宋体" w:hAnsi="宋体"/>
                <w:noProof/>
                <w:webHidden/>
                <w:sz w:val="24"/>
                <w:szCs w:val="24"/>
                <w:rPrChange w:id="272" w:author="Administrator" w:date="2021-04-11T16:02:00Z">
                  <w:rPr>
                    <w:rFonts w:ascii="宋体" w:hAnsi="宋体"/>
                    <w:noProof/>
                    <w:webHidden/>
                  </w:rPr>
                </w:rPrChange>
              </w:rPr>
              <w:tab/>
              <w:delText>8</w:delText>
            </w:r>
          </w:del>
        </w:p>
        <w:p w14:paraId="50AEE681" w14:textId="2FFEFF3A" w:rsidR="00BD1A3C" w:rsidRPr="00942E34" w:rsidDel="00942E34" w:rsidRDefault="00BD1A3C">
          <w:pPr>
            <w:pStyle w:val="10"/>
            <w:tabs>
              <w:tab w:val="right" w:leader="dot" w:pos="8296"/>
            </w:tabs>
            <w:rPr>
              <w:del w:id="273" w:author="Administrator" w:date="2021-04-11T16:01:00Z"/>
              <w:rFonts w:ascii="宋体" w:hAnsi="宋体"/>
              <w:noProof/>
              <w:kern w:val="2"/>
              <w:sz w:val="24"/>
              <w:szCs w:val="24"/>
              <w:rPrChange w:id="274" w:author="Administrator" w:date="2021-04-11T16:02:00Z">
                <w:rPr>
                  <w:del w:id="275" w:author="Administrator" w:date="2021-04-11T16:01:00Z"/>
                  <w:rFonts w:ascii="宋体" w:hAnsi="宋体"/>
                  <w:noProof/>
                  <w:kern w:val="2"/>
                </w:rPr>
              </w:rPrChange>
            </w:rPr>
          </w:pPr>
          <w:del w:id="276" w:author="Administrator" w:date="2021-04-11T16:01:00Z">
            <w:r w:rsidRPr="00942E34" w:rsidDel="00942E34">
              <w:rPr>
                <w:rFonts w:ascii="宋体" w:hAnsi="宋体" w:cs="Times New Roman"/>
                <w:bCs/>
                <w:noProof/>
                <w:sz w:val="24"/>
                <w:szCs w:val="24"/>
                <w:rPrChange w:id="277" w:author="Administrator" w:date="2021-04-11T16:02:00Z">
                  <w:rPr>
                    <w:rStyle w:val="a3"/>
                    <w:rFonts w:ascii="宋体" w:hAnsi="宋体" w:cs="Times New Roman"/>
                    <w:bCs/>
                    <w:noProof/>
                  </w:rPr>
                </w:rPrChange>
              </w:rPr>
              <w:delText>附录二：TSMP消息协议格式</w:delText>
            </w:r>
            <w:r w:rsidRPr="00942E34" w:rsidDel="00942E34">
              <w:rPr>
                <w:rFonts w:ascii="宋体" w:hAnsi="宋体"/>
                <w:noProof/>
                <w:webHidden/>
                <w:sz w:val="24"/>
                <w:szCs w:val="24"/>
                <w:rPrChange w:id="278" w:author="Administrator" w:date="2021-04-11T16:02:00Z">
                  <w:rPr>
                    <w:rFonts w:ascii="宋体" w:hAnsi="宋体"/>
                    <w:noProof/>
                    <w:webHidden/>
                  </w:rPr>
                </w:rPrChange>
              </w:rPr>
              <w:tab/>
              <w:delText>10</w:delText>
            </w:r>
          </w:del>
        </w:p>
        <w:p w14:paraId="60CDD49A" w14:textId="31C32A1D" w:rsidR="00BD1A3C" w:rsidRPr="00942E34" w:rsidDel="00942E34" w:rsidRDefault="00BD1A3C">
          <w:pPr>
            <w:pStyle w:val="10"/>
            <w:tabs>
              <w:tab w:val="right" w:leader="dot" w:pos="8296"/>
            </w:tabs>
            <w:rPr>
              <w:del w:id="279" w:author="Administrator" w:date="2021-04-11T16:01:00Z"/>
              <w:rFonts w:ascii="宋体" w:hAnsi="宋体"/>
              <w:noProof/>
              <w:kern w:val="2"/>
              <w:sz w:val="24"/>
              <w:szCs w:val="24"/>
              <w:rPrChange w:id="280" w:author="Administrator" w:date="2021-04-11T16:02:00Z">
                <w:rPr>
                  <w:del w:id="281" w:author="Administrator" w:date="2021-04-11T16:01:00Z"/>
                  <w:rFonts w:ascii="宋体" w:hAnsi="宋体"/>
                  <w:noProof/>
                  <w:kern w:val="2"/>
                </w:rPr>
              </w:rPrChange>
            </w:rPr>
          </w:pPr>
          <w:del w:id="282" w:author="Administrator" w:date="2021-04-11T16:01:00Z">
            <w:r w:rsidRPr="00942E34" w:rsidDel="00942E34">
              <w:rPr>
                <w:rFonts w:ascii="宋体" w:hAnsi="宋体" w:cs="Times New Roman"/>
                <w:bCs/>
                <w:noProof/>
                <w:sz w:val="24"/>
                <w:szCs w:val="24"/>
                <w:rPrChange w:id="283" w:author="Administrator" w:date="2021-04-11T16:02:00Z">
                  <w:rPr>
                    <w:rStyle w:val="a3"/>
                    <w:rFonts w:ascii="宋体" w:hAnsi="宋体" w:cs="Times New Roman"/>
                    <w:bCs/>
                    <w:noProof/>
                  </w:rPr>
                </w:rPrChange>
              </w:rPr>
              <w:delText>附录三：内部寄存器定义</w:delText>
            </w:r>
            <w:r w:rsidRPr="00942E34" w:rsidDel="00942E34">
              <w:rPr>
                <w:rFonts w:ascii="宋体" w:hAnsi="宋体"/>
                <w:noProof/>
                <w:webHidden/>
                <w:sz w:val="24"/>
                <w:szCs w:val="24"/>
                <w:rPrChange w:id="284" w:author="Administrator" w:date="2021-04-11T16:02:00Z">
                  <w:rPr>
                    <w:rFonts w:ascii="宋体" w:hAnsi="宋体"/>
                    <w:noProof/>
                    <w:webHidden/>
                  </w:rPr>
                </w:rPrChange>
              </w:rPr>
              <w:tab/>
              <w:delText>12</w:delText>
            </w:r>
          </w:del>
        </w:p>
        <w:p w14:paraId="53620DCF" w14:textId="6C557FA6" w:rsidR="00BD1A3C" w:rsidRPr="00942E34" w:rsidDel="00942E34" w:rsidRDefault="00BD1A3C">
          <w:pPr>
            <w:pStyle w:val="10"/>
            <w:tabs>
              <w:tab w:val="right" w:leader="dot" w:pos="8296"/>
            </w:tabs>
            <w:rPr>
              <w:del w:id="285" w:author="Administrator" w:date="2021-04-11T16:01:00Z"/>
              <w:rFonts w:ascii="宋体" w:hAnsi="宋体"/>
              <w:noProof/>
              <w:kern w:val="2"/>
              <w:sz w:val="24"/>
              <w:szCs w:val="24"/>
              <w:rPrChange w:id="286" w:author="Administrator" w:date="2021-04-11T16:02:00Z">
                <w:rPr>
                  <w:del w:id="287" w:author="Administrator" w:date="2021-04-11T16:01:00Z"/>
                  <w:rFonts w:ascii="宋体" w:hAnsi="宋体"/>
                  <w:noProof/>
                  <w:kern w:val="2"/>
                </w:rPr>
              </w:rPrChange>
            </w:rPr>
          </w:pPr>
          <w:del w:id="288" w:author="Administrator" w:date="2021-04-11T16:01:00Z">
            <w:r w:rsidRPr="00942E34" w:rsidDel="00942E34">
              <w:rPr>
                <w:rFonts w:ascii="宋体" w:hAnsi="宋体" w:cs="Times New Roman"/>
                <w:bCs/>
                <w:noProof/>
                <w:sz w:val="24"/>
                <w:szCs w:val="24"/>
                <w:rPrChange w:id="289" w:author="Administrator" w:date="2021-04-11T16:02:00Z">
                  <w:rPr>
                    <w:rStyle w:val="a3"/>
                    <w:rFonts w:ascii="宋体" w:hAnsi="宋体" w:cs="Times New Roman"/>
                    <w:bCs/>
                    <w:noProof/>
                  </w:rPr>
                </w:rPrChange>
              </w:rPr>
              <w:delText>附录四：command/command_ack命令格式</w:delText>
            </w:r>
            <w:r w:rsidRPr="00942E34" w:rsidDel="00942E34">
              <w:rPr>
                <w:rFonts w:ascii="宋体" w:hAnsi="宋体"/>
                <w:noProof/>
                <w:webHidden/>
                <w:sz w:val="24"/>
                <w:szCs w:val="24"/>
                <w:rPrChange w:id="290" w:author="Administrator" w:date="2021-04-11T16:02:00Z">
                  <w:rPr>
                    <w:rFonts w:ascii="宋体" w:hAnsi="宋体"/>
                    <w:noProof/>
                    <w:webHidden/>
                  </w:rPr>
                </w:rPrChange>
              </w:rPr>
              <w:tab/>
              <w:delText>19</w:delText>
            </w:r>
          </w:del>
        </w:p>
        <w:p w14:paraId="6F60CE76" w14:textId="64D9DEF7" w:rsidR="001349DF" w:rsidRPr="00BC43D2" w:rsidRDefault="001349DF" w:rsidP="001349DF">
          <w:pPr>
            <w:rPr>
              <w:color w:val="000000" w:themeColor="text1"/>
            </w:rPr>
          </w:pPr>
          <w:r w:rsidRPr="00942E34">
            <w:rPr>
              <w:rFonts w:ascii="宋体" w:hAnsi="宋体"/>
              <w:bCs/>
              <w:color w:val="000000" w:themeColor="text1"/>
              <w:sz w:val="24"/>
              <w:szCs w:val="24"/>
              <w:lang w:val="zh-CN"/>
              <w:rPrChange w:id="291" w:author="Administrator" w:date="2021-04-11T16:02:00Z">
                <w:rPr>
                  <w:bCs/>
                  <w:color w:val="000000" w:themeColor="text1"/>
                  <w:lang w:val="zh-CN"/>
                </w:rPr>
              </w:rPrChange>
            </w:rPr>
            <w:fldChar w:fldCharType="end"/>
          </w:r>
        </w:p>
      </w:sdtContent>
    </w:sdt>
    <w:p w14:paraId="6FDD7781" w14:textId="77777777" w:rsidR="00C5610E" w:rsidRPr="00C5610E" w:rsidRDefault="001349DF" w:rsidP="00C5610E">
      <w:pPr>
        <w:adjustRightInd/>
        <w:snapToGrid/>
        <w:spacing w:line="220" w:lineRule="atLeast"/>
        <w:rPr>
          <w:sz w:val="32"/>
          <w:szCs w:val="32"/>
        </w:rPr>
      </w:pPr>
      <w:r>
        <w:rPr>
          <w:sz w:val="32"/>
          <w:szCs w:val="32"/>
        </w:rPr>
        <w:br w:type="page"/>
      </w:r>
    </w:p>
    <w:p w14:paraId="7AA72616" w14:textId="63B32757" w:rsidR="001349DF" w:rsidRPr="002D49F1" w:rsidRDefault="000E677D" w:rsidP="001349DF">
      <w:pPr>
        <w:keepNext/>
        <w:keepLines/>
        <w:spacing w:before="340" w:after="330" w:line="276" w:lineRule="auto"/>
        <w:outlineLvl w:val="0"/>
        <w:rPr>
          <w:rFonts w:ascii="Times New Roman" w:hAnsi="Times New Roman" w:cs="Times New Roman"/>
          <w:b/>
          <w:bCs/>
          <w:sz w:val="32"/>
          <w:szCs w:val="32"/>
        </w:rPr>
      </w:pPr>
      <w:bookmarkStart w:id="292" w:name="_Toc69049330"/>
      <w:r>
        <w:rPr>
          <w:rFonts w:ascii="Times New Roman" w:hAnsi="Times New Roman" w:cs="Times New Roman" w:hint="eastAsia"/>
          <w:b/>
          <w:bCs/>
          <w:sz w:val="32"/>
          <w:szCs w:val="32"/>
        </w:rPr>
        <w:lastRenderedPageBreak/>
        <w:t>1</w:t>
      </w:r>
      <w:r w:rsidR="002D49F1" w:rsidRPr="002D49F1">
        <w:rPr>
          <w:rFonts w:ascii="Times New Roman" w:hAnsi="Times New Roman" w:cs="Times New Roman" w:hint="eastAsia"/>
          <w:b/>
          <w:bCs/>
          <w:sz w:val="32"/>
          <w:szCs w:val="32"/>
        </w:rPr>
        <w:t>、</w:t>
      </w:r>
      <w:r w:rsidR="0018506B">
        <w:rPr>
          <w:rFonts w:ascii="Times New Roman" w:hAnsi="Times New Roman" w:cs="Times New Roman" w:hint="eastAsia"/>
          <w:b/>
          <w:bCs/>
          <w:sz w:val="32"/>
          <w:szCs w:val="32"/>
        </w:rPr>
        <w:t>概述</w:t>
      </w:r>
      <w:bookmarkEnd w:id="292"/>
    </w:p>
    <w:p w14:paraId="24E8592B" w14:textId="21AD679A" w:rsidR="00FF7CAE" w:rsidRPr="0032658B" w:rsidRDefault="00DB7EFD" w:rsidP="00FE140A">
      <w:pPr>
        <w:widowControl w:val="0"/>
        <w:adjustRightInd/>
        <w:snapToGrid/>
        <w:spacing w:after="0"/>
        <w:ind w:firstLineChars="200" w:firstLine="560"/>
        <w:jc w:val="both"/>
        <w:rPr>
          <w:rFonts w:ascii="Times New Roman" w:hAnsi="Times New Roman" w:cs="Times New Roman"/>
          <w:kern w:val="2"/>
          <w:sz w:val="28"/>
          <w:szCs w:val="32"/>
        </w:rPr>
      </w:pPr>
      <w:r w:rsidRPr="00DB7EFD">
        <w:rPr>
          <w:rFonts w:ascii="宋体" w:hAnsi="宋体"/>
          <w:sz w:val="28"/>
          <w:szCs w:val="28"/>
        </w:rPr>
        <w:t>OpenTSN2.</w:t>
      </w:r>
      <w:proofErr w:type="gramStart"/>
      <w:r w:rsidRPr="00DB7EFD">
        <w:rPr>
          <w:rFonts w:ascii="宋体" w:hAnsi="宋体"/>
          <w:sz w:val="28"/>
          <w:szCs w:val="28"/>
        </w:rPr>
        <w:t>0</w:t>
      </w:r>
      <w:r w:rsidR="002D5E19" w:rsidRPr="002D5E19">
        <w:rPr>
          <w:rFonts w:ascii="Times New Roman" w:hAnsi="Times New Roman" w:cs="Times New Roman" w:hint="eastAsia"/>
          <w:kern w:val="2"/>
          <w:sz w:val="28"/>
          <w:szCs w:val="32"/>
        </w:rPr>
        <w:t>开源</w:t>
      </w:r>
      <w:proofErr w:type="gramEnd"/>
      <w:r w:rsidR="002D5E19" w:rsidRPr="002D5E19">
        <w:rPr>
          <w:rFonts w:ascii="Times New Roman" w:hAnsi="Times New Roman" w:cs="Times New Roman" w:hint="eastAsia"/>
          <w:kern w:val="2"/>
          <w:sz w:val="28"/>
          <w:szCs w:val="32"/>
        </w:rPr>
        <w:t>逻辑既可作为</w:t>
      </w:r>
      <w:r w:rsidR="002D5E19" w:rsidRPr="002D5E19">
        <w:rPr>
          <w:rFonts w:ascii="Times New Roman" w:hAnsi="Times New Roman" w:cs="Times New Roman" w:hint="eastAsia"/>
          <w:kern w:val="2"/>
          <w:sz w:val="28"/>
          <w:szCs w:val="32"/>
        </w:rPr>
        <w:t>TSN</w:t>
      </w:r>
      <w:r w:rsidR="002D5E19" w:rsidRPr="002D5E19">
        <w:rPr>
          <w:rFonts w:ascii="Times New Roman" w:hAnsi="Times New Roman" w:cs="Times New Roman" w:hint="eastAsia"/>
          <w:kern w:val="2"/>
          <w:sz w:val="28"/>
          <w:szCs w:val="32"/>
        </w:rPr>
        <w:t>网卡又可作为</w:t>
      </w:r>
      <w:r w:rsidR="002D5E19" w:rsidRPr="002D5E19">
        <w:rPr>
          <w:rFonts w:ascii="Times New Roman" w:hAnsi="Times New Roman" w:cs="Times New Roman" w:hint="eastAsia"/>
          <w:kern w:val="2"/>
          <w:sz w:val="28"/>
          <w:szCs w:val="32"/>
        </w:rPr>
        <w:t>TSN</w:t>
      </w:r>
      <w:r w:rsidR="002D5E19" w:rsidRPr="002D5E19">
        <w:rPr>
          <w:rFonts w:ascii="Times New Roman" w:hAnsi="Times New Roman" w:cs="Times New Roman" w:hint="eastAsia"/>
          <w:kern w:val="2"/>
          <w:sz w:val="28"/>
          <w:szCs w:val="32"/>
        </w:rPr>
        <w:t>交换机使用，为了简化其作为</w:t>
      </w:r>
      <w:r w:rsidR="002D5E19" w:rsidRPr="002D5E19">
        <w:rPr>
          <w:rFonts w:ascii="Times New Roman" w:hAnsi="Times New Roman" w:cs="Times New Roman" w:hint="eastAsia"/>
          <w:kern w:val="2"/>
          <w:sz w:val="28"/>
          <w:szCs w:val="32"/>
        </w:rPr>
        <w:t>TSN</w:t>
      </w:r>
      <w:r w:rsidR="002D5E19" w:rsidRPr="002D5E19">
        <w:rPr>
          <w:rFonts w:ascii="Times New Roman" w:hAnsi="Times New Roman" w:cs="Times New Roman" w:hint="eastAsia"/>
          <w:kern w:val="2"/>
          <w:sz w:val="28"/>
          <w:szCs w:val="32"/>
        </w:rPr>
        <w:t>交换机使用时的逻辑复杂度以及增强其作为</w:t>
      </w:r>
      <w:r w:rsidR="002D5E19" w:rsidRPr="002D5E19">
        <w:rPr>
          <w:rFonts w:ascii="Times New Roman" w:hAnsi="Times New Roman" w:cs="Times New Roman" w:hint="eastAsia"/>
          <w:kern w:val="2"/>
          <w:sz w:val="28"/>
          <w:szCs w:val="32"/>
        </w:rPr>
        <w:t>TSN</w:t>
      </w:r>
      <w:r w:rsidR="002D5E19" w:rsidRPr="002D5E19">
        <w:rPr>
          <w:rFonts w:ascii="Times New Roman" w:hAnsi="Times New Roman" w:cs="Times New Roman" w:hint="eastAsia"/>
          <w:kern w:val="2"/>
          <w:sz w:val="28"/>
          <w:szCs w:val="32"/>
        </w:rPr>
        <w:t>网卡使用时的功能可扩展性，并且考虑到逻辑模块的复用，计划将</w:t>
      </w:r>
      <w:r w:rsidR="002D5E19" w:rsidRPr="002D5E19">
        <w:rPr>
          <w:rFonts w:ascii="Times New Roman" w:hAnsi="Times New Roman" w:cs="Times New Roman" w:hint="eastAsia"/>
          <w:kern w:val="2"/>
          <w:sz w:val="28"/>
          <w:szCs w:val="32"/>
        </w:rPr>
        <w:t>TSN</w:t>
      </w:r>
      <w:r w:rsidR="00072A26" w:rsidRPr="00DB7EFD">
        <w:rPr>
          <w:rFonts w:ascii="宋体" w:hAnsi="宋体"/>
          <w:sz w:val="28"/>
          <w:szCs w:val="28"/>
        </w:rPr>
        <w:t>2.</w:t>
      </w:r>
      <w:proofErr w:type="gramStart"/>
      <w:r w:rsidR="00072A26" w:rsidRPr="00DB7EFD">
        <w:rPr>
          <w:rFonts w:ascii="宋体" w:hAnsi="宋体"/>
          <w:sz w:val="28"/>
          <w:szCs w:val="28"/>
        </w:rPr>
        <w:t>0</w:t>
      </w:r>
      <w:r w:rsidR="002D5E19" w:rsidRPr="002D5E19">
        <w:rPr>
          <w:rFonts w:ascii="Times New Roman" w:hAnsi="Times New Roman" w:cs="Times New Roman" w:hint="eastAsia"/>
          <w:kern w:val="2"/>
          <w:sz w:val="28"/>
          <w:szCs w:val="32"/>
        </w:rPr>
        <w:t>开源</w:t>
      </w:r>
      <w:proofErr w:type="gramEnd"/>
      <w:r w:rsidR="002D5E19" w:rsidRPr="002D5E19">
        <w:rPr>
          <w:rFonts w:ascii="Times New Roman" w:hAnsi="Times New Roman" w:cs="Times New Roman" w:hint="eastAsia"/>
          <w:kern w:val="2"/>
          <w:sz w:val="28"/>
          <w:szCs w:val="32"/>
        </w:rPr>
        <w:t>逻辑拆分为时间敏感网络硬件控制逻辑（</w:t>
      </w:r>
      <w:r w:rsidR="002D5E19" w:rsidRPr="002D5E19">
        <w:rPr>
          <w:rFonts w:ascii="Times New Roman" w:hAnsi="Times New Roman" w:cs="Times New Roman" w:hint="eastAsia"/>
          <w:kern w:val="2"/>
          <w:sz w:val="28"/>
          <w:szCs w:val="32"/>
        </w:rPr>
        <w:t>HCP</w:t>
      </w:r>
      <w:r w:rsidR="002D5E19" w:rsidRPr="002D5E19">
        <w:rPr>
          <w:rFonts w:ascii="Times New Roman" w:hAnsi="Times New Roman" w:cs="Times New Roman" w:hint="eastAsia"/>
          <w:kern w:val="2"/>
          <w:sz w:val="28"/>
          <w:szCs w:val="32"/>
        </w:rPr>
        <w:t>）、时间敏感网络端</w:t>
      </w:r>
      <w:r w:rsidR="0055690E">
        <w:rPr>
          <w:rFonts w:ascii="Times New Roman" w:hAnsi="Times New Roman" w:cs="Times New Roman" w:hint="eastAsia"/>
          <w:kern w:val="2"/>
          <w:sz w:val="28"/>
          <w:szCs w:val="32"/>
        </w:rPr>
        <w:t>处理</w:t>
      </w:r>
      <w:r w:rsidR="002D5E19" w:rsidRPr="002D5E19">
        <w:rPr>
          <w:rFonts w:ascii="Times New Roman" w:hAnsi="Times New Roman" w:cs="Times New Roman" w:hint="eastAsia"/>
          <w:kern w:val="2"/>
          <w:sz w:val="28"/>
          <w:szCs w:val="32"/>
        </w:rPr>
        <w:t>逻辑</w:t>
      </w:r>
      <w:r w:rsidR="002D5E19" w:rsidRPr="002D5E19">
        <w:rPr>
          <w:rFonts w:ascii="Times New Roman" w:hAnsi="Times New Roman" w:cs="Times New Roman" w:hint="eastAsia"/>
          <w:kern w:val="2"/>
          <w:sz w:val="28"/>
          <w:szCs w:val="32"/>
        </w:rPr>
        <w:t>(TSE)</w:t>
      </w:r>
      <w:r w:rsidR="002D5E19" w:rsidRPr="002D5E19">
        <w:rPr>
          <w:rFonts w:ascii="Times New Roman" w:hAnsi="Times New Roman" w:cs="Times New Roman" w:hint="eastAsia"/>
          <w:kern w:val="2"/>
          <w:sz w:val="28"/>
          <w:szCs w:val="32"/>
        </w:rPr>
        <w:t>、时间敏感网络交换</w:t>
      </w:r>
      <w:r w:rsidR="0055690E">
        <w:rPr>
          <w:rFonts w:ascii="Times New Roman" w:hAnsi="Times New Roman" w:cs="Times New Roman" w:hint="eastAsia"/>
          <w:kern w:val="2"/>
          <w:sz w:val="28"/>
          <w:szCs w:val="32"/>
        </w:rPr>
        <w:t>处理</w:t>
      </w:r>
      <w:r w:rsidR="002D5E19" w:rsidRPr="002D5E19">
        <w:rPr>
          <w:rFonts w:ascii="Times New Roman" w:hAnsi="Times New Roman" w:cs="Times New Roman" w:hint="eastAsia"/>
          <w:kern w:val="2"/>
          <w:sz w:val="28"/>
          <w:szCs w:val="32"/>
        </w:rPr>
        <w:t>逻辑</w:t>
      </w:r>
      <w:r w:rsidR="002D5E19" w:rsidRPr="002D5E19">
        <w:rPr>
          <w:rFonts w:ascii="Times New Roman" w:hAnsi="Times New Roman" w:cs="Times New Roman" w:hint="eastAsia"/>
          <w:kern w:val="2"/>
          <w:sz w:val="28"/>
          <w:szCs w:val="32"/>
        </w:rPr>
        <w:t>(TSS)</w:t>
      </w:r>
      <w:r w:rsidR="002D5E19" w:rsidRPr="002D5E19">
        <w:rPr>
          <w:rFonts w:ascii="Times New Roman" w:hAnsi="Times New Roman" w:cs="Times New Roman" w:hint="eastAsia"/>
          <w:kern w:val="2"/>
          <w:sz w:val="28"/>
          <w:szCs w:val="32"/>
        </w:rPr>
        <w:t>三个模块进行拆分设计。本文主要详细介绍时间敏感网络硬件控制逻辑的设计。</w:t>
      </w:r>
    </w:p>
    <w:p w14:paraId="109795E1" w14:textId="74CD610B" w:rsidR="001349DF" w:rsidRPr="00FF7CAE" w:rsidRDefault="00F2014F" w:rsidP="00FF7CAE">
      <w:pPr>
        <w:keepNext/>
        <w:keepLines/>
        <w:spacing w:before="340" w:after="330" w:line="276" w:lineRule="auto"/>
        <w:outlineLvl w:val="0"/>
        <w:rPr>
          <w:rFonts w:ascii="Times New Roman" w:hAnsi="Times New Roman" w:cs="Times New Roman"/>
          <w:b/>
          <w:bCs/>
          <w:sz w:val="32"/>
          <w:szCs w:val="32"/>
        </w:rPr>
      </w:pPr>
      <w:bookmarkStart w:id="293" w:name="_Toc69049331"/>
      <w:r>
        <w:rPr>
          <w:rFonts w:ascii="Times New Roman" w:hAnsi="Times New Roman" w:cs="Times New Roman" w:hint="eastAsia"/>
          <w:b/>
          <w:bCs/>
          <w:sz w:val="32"/>
          <w:szCs w:val="32"/>
        </w:rPr>
        <w:t>2</w:t>
      </w:r>
      <w:r w:rsidR="00FF7CAE" w:rsidRPr="00FF7CAE">
        <w:rPr>
          <w:rFonts w:ascii="Times New Roman" w:hAnsi="Times New Roman" w:cs="Times New Roman" w:hint="eastAsia"/>
          <w:b/>
          <w:bCs/>
          <w:sz w:val="32"/>
          <w:szCs w:val="32"/>
        </w:rPr>
        <w:t>、</w:t>
      </w:r>
      <w:r w:rsidR="0018506B">
        <w:rPr>
          <w:rFonts w:ascii="Times New Roman" w:hAnsi="Times New Roman" w:cs="Times New Roman" w:hint="eastAsia"/>
          <w:b/>
          <w:bCs/>
          <w:sz w:val="32"/>
          <w:szCs w:val="32"/>
        </w:rPr>
        <w:t>总体设计</w:t>
      </w:r>
      <w:bookmarkEnd w:id="293"/>
    </w:p>
    <w:p w14:paraId="659A805C" w14:textId="77777777" w:rsidR="00F2014F" w:rsidRPr="0032658B" w:rsidRDefault="00F2014F" w:rsidP="00F2014F">
      <w:pPr>
        <w:pStyle w:val="2"/>
      </w:pPr>
      <w:bookmarkStart w:id="294" w:name="_Toc68957638"/>
      <w:bookmarkStart w:id="295" w:name="_Toc69049332"/>
      <w:r>
        <w:t>2.</w:t>
      </w:r>
      <w:r w:rsidRPr="0032658B">
        <w:rPr>
          <w:rFonts w:hint="eastAsia"/>
        </w:rPr>
        <w:t>1</w:t>
      </w:r>
      <w:r w:rsidRPr="0032658B">
        <w:t xml:space="preserve">. </w:t>
      </w:r>
      <w:r>
        <w:rPr>
          <w:rFonts w:hint="eastAsia"/>
        </w:rPr>
        <w:t>总体架构</w:t>
      </w:r>
      <w:bookmarkEnd w:id="294"/>
      <w:bookmarkEnd w:id="295"/>
    </w:p>
    <w:p w14:paraId="58931CAC" w14:textId="13FE976B" w:rsidR="0032658B" w:rsidRDefault="002D5E19" w:rsidP="00FE140A">
      <w:pPr>
        <w:widowControl w:val="0"/>
        <w:adjustRightInd/>
        <w:snapToGrid/>
        <w:spacing w:after="0"/>
        <w:ind w:firstLineChars="200" w:firstLine="560"/>
        <w:jc w:val="both"/>
        <w:rPr>
          <w:rFonts w:ascii="Times New Roman" w:hAnsi="Times New Roman" w:cs="Times New Roman"/>
          <w:kern w:val="2"/>
          <w:sz w:val="28"/>
          <w:szCs w:val="32"/>
        </w:rPr>
      </w:pPr>
      <w:r w:rsidRPr="002D5E19">
        <w:rPr>
          <w:rFonts w:ascii="Times New Roman" w:hAnsi="Times New Roman" w:cs="Times New Roman" w:hint="eastAsia"/>
          <w:kern w:val="2"/>
          <w:sz w:val="28"/>
          <w:szCs w:val="32"/>
        </w:rPr>
        <w:t>时间敏感网络硬件控制逻辑的总体架构框图如图</w:t>
      </w:r>
      <w:r w:rsidR="00F2014F">
        <w:rPr>
          <w:rFonts w:ascii="Times New Roman" w:hAnsi="Times New Roman" w:cs="Times New Roman"/>
          <w:kern w:val="2"/>
          <w:sz w:val="28"/>
          <w:szCs w:val="32"/>
        </w:rPr>
        <w:t>2</w:t>
      </w:r>
      <w:r w:rsidRPr="002D5E19">
        <w:rPr>
          <w:rFonts w:ascii="Times New Roman" w:hAnsi="Times New Roman" w:cs="Times New Roman" w:hint="eastAsia"/>
          <w:kern w:val="2"/>
          <w:sz w:val="28"/>
          <w:szCs w:val="32"/>
        </w:rPr>
        <w:t>-1</w:t>
      </w:r>
      <w:r w:rsidR="0032658B" w:rsidRPr="002D49F1">
        <w:rPr>
          <w:rFonts w:ascii="Times New Roman" w:hAnsi="Times New Roman" w:cs="Times New Roman" w:hint="eastAsia"/>
          <w:kern w:val="2"/>
          <w:sz w:val="28"/>
          <w:szCs w:val="32"/>
        </w:rPr>
        <w:t>。</w:t>
      </w:r>
    </w:p>
    <w:p w14:paraId="1D9FFE7E" w14:textId="710C325D" w:rsidR="0018506B" w:rsidRDefault="002D5E19" w:rsidP="0018506B">
      <w:pPr>
        <w:widowControl w:val="0"/>
        <w:adjustRightInd/>
        <w:snapToGrid/>
        <w:spacing w:after="0" w:line="276" w:lineRule="auto"/>
        <w:jc w:val="both"/>
      </w:pPr>
      <w:r>
        <w:object w:dxaOrig="18075" w:dyaOrig="6285" w14:anchorId="6B067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5pt;height:2in" o:ole="">
            <v:imagedata r:id="rId9" o:title=""/>
          </v:shape>
          <o:OLEObject Type="Embed" ProgID="Visio.Drawing.11" ShapeID="_x0000_i1025" DrawAspect="Content" ObjectID="_1679662174" r:id="rId10"/>
        </w:object>
      </w:r>
    </w:p>
    <w:p w14:paraId="0ECDAAB3" w14:textId="2E3E9689" w:rsidR="0018506B" w:rsidRPr="006F6B28" w:rsidRDefault="0018506B" w:rsidP="0018506B">
      <w:pPr>
        <w:spacing w:line="276" w:lineRule="auto"/>
        <w:jc w:val="center"/>
        <w:rPr>
          <w:rFonts w:ascii="Times New Roman" w:hAnsi="Times New Roman" w:cs="Times New Roman"/>
          <w:sz w:val="36"/>
          <w:szCs w:val="40"/>
        </w:rPr>
      </w:pPr>
      <w:r w:rsidRPr="006F6B28">
        <w:rPr>
          <w:rFonts w:ascii="Times New Roman" w:hAnsi="Times New Roman" w:cs="Times New Roman" w:hint="eastAsia"/>
          <w:sz w:val="28"/>
          <w:szCs w:val="32"/>
        </w:rPr>
        <w:t>图</w:t>
      </w:r>
      <w:del w:id="296" w:author="Administrator" w:date="2021-04-11T16:02:00Z">
        <w:r w:rsidRPr="006F6B28" w:rsidDel="008B662D">
          <w:rPr>
            <w:rFonts w:ascii="Times New Roman" w:hAnsi="Times New Roman" w:cs="Times New Roman" w:hint="eastAsia"/>
            <w:sz w:val="28"/>
            <w:szCs w:val="32"/>
          </w:rPr>
          <w:delText>1</w:delText>
        </w:r>
      </w:del>
      <w:ins w:id="297" w:author="Administrator" w:date="2021-04-11T16:02:00Z">
        <w:r w:rsidR="008B662D">
          <w:rPr>
            <w:rFonts w:ascii="Times New Roman" w:hAnsi="Times New Roman" w:cs="Times New Roman" w:hint="eastAsia"/>
            <w:sz w:val="28"/>
            <w:szCs w:val="32"/>
          </w:rPr>
          <w:t>2</w:t>
        </w:r>
      </w:ins>
      <w:r w:rsidRPr="006F6B28">
        <w:rPr>
          <w:rFonts w:ascii="Times New Roman" w:hAnsi="Times New Roman" w:cs="Times New Roman" w:hint="eastAsia"/>
          <w:sz w:val="28"/>
          <w:szCs w:val="32"/>
        </w:rPr>
        <w:t>-1</w:t>
      </w:r>
      <w:r w:rsidRPr="006F6B28">
        <w:rPr>
          <w:rFonts w:ascii="Times New Roman" w:hAnsi="Times New Roman" w:cs="Times New Roman"/>
          <w:sz w:val="28"/>
          <w:szCs w:val="32"/>
        </w:rPr>
        <w:t xml:space="preserve"> </w:t>
      </w:r>
      <w:r>
        <w:rPr>
          <w:rFonts w:ascii="Times New Roman" w:hAnsi="Times New Roman" w:cs="Times New Roman" w:hint="eastAsia"/>
          <w:sz w:val="28"/>
          <w:szCs w:val="32"/>
        </w:rPr>
        <w:t>总体</w:t>
      </w:r>
      <w:r>
        <w:rPr>
          <w:rFonts w:ascii="Times New Roman" w:hAnsi="Times New Roman" w:cs="Times New Roman"/>
          <w:sz w:val="28"/>
          <w:szCs w:val="32"/>
        </w:rPr>
        <w:t>架构</w:t>
      </w:r>
      <w:r>
        <w:rPr>
          <w:rFonts w:ascii="Times New Roman" w:hAnsi="Times New Roman" w:cs="Times New Roman" w:hint="eastAsia"/>
          <w:sz w:val="28"/>
          <w:szCs w:val="32"/>
        </w:rPr>
        <w:t>框图</w:t>
      </w:r>
    </w:p>
    <w:p w14:paraId="7760ECC7" w14:textId="7BE49C88" w:rsidR="0018506B" w:rsidRPr="0018506B" w:rsidRDefault="0018506B" w:rsidP="002D5E19">
      <w:pPr>
        <w:widowControl w:val="0"/>
        <w:adjustRightInd/>
        <w:snapToGrid/>
        <w:spacing w:after="0"/>
        <w:ind w:firstLineChars="200" w:firstLine="560"/>
        <w:jc w:val="both"/>
        <w:rPr>
          <w:rFonts w:ascii="Times New Roman" w:hAnsi="Times New Roman" w:cs="Times New Roman"/>
          <w:kern w:val="2"/>
          <w:sz w:val="28"/>
          <w:szCs w:val="32"/>
        </w:rPr>
      </w:pPr>
      <w:r w:rsidRPr="0018506B">
        <w:rPr>
          <w:rFonts w:ascii="Times New Roman" w:hAnsi="Times New Roman" w:cs="Times New Roman" w:hint="eastAsia"/>
          <w:kern w:val="2"/>
          <w:sz w:val="28"/>
          <w:szCs w:val="32"/>
        </w:rPr>
        <w:t>总体架构图中的信号格式定义如下表</w:t>
      </w:r>
      <w:r w:rsidR="00F2014F">
        <w:rPr>
          <w:rFonts w:ascii="Times New Roman" w:hAnsi="Times New Roman" w:cs="Times New Roman"/>
          <w:kern w:val="2"/>
          <w:sz w:val="28"/>
          <w:szCs w:val="32"/>
        </w:rPr>
        <w:t>2</w:t>
      </w:r>
      <w:r w:rsidRPr="0018506B">
        <w:rPr>
          <w:rFonts w:ascii="Times New Roman" w:hAnsi="Times New Roman" w:cs="Times New Roman"/>
          <w:kern w:val="2"/>
          <w:sz w:val="28"/>
          <w:szCs w:val="32"/>
        </w:rPr>
        <w:t>-1</w:t>
      </w:r>
      <w:r w:rsidRPr="0018506B">
        <w:rPr>
          <w:rFonts w:ascii="Times New Roman" w:hAnsi="Times New Roman" w:cs="Times New Roman" w:hint="eastAsia"/>
          <w:kern w:val="2"/>
          <w:sz w:val="28"/>
          <w:szCs w:val="32"/>
        </w:rPr>
        <w:t>。</w:t>
      </w:r>
    </w:p>
    <w:p w14:paraId="1E1023AA" w14:textId="55561A54" w:rsidR="0018506B" w:rsidRDefault="0018506B" w:rsidP="001D1EFE">
      <w:pPr>
        <w:spacing w:line="276" w:lineRule="auto"/>
        <w:jc w:val="center"/>
        <w:rPr>
          <w:rFonts w:ascii="Times New Roman" w:hAnsi="Times New Roman" w:cs="Times New Roman"/>
          <w:sz w:val="28"/>
          <w:szCs w:val="32"/>
        </w:rPr>
      </w:pPr>
      <w:r>
        <w:rPr>
          <w:rFonts w:ascii="Times New Roman" w:hAnsi="Times New Roman" w:cs="Times New Roman" w:hint="eastAsia"/>
          <w:sz w:val="28"/>
          <w:szCs w:val="32"/>
        </w:rPr>
        <w:t>表</w:t>
      </w:r>
      <w:del w:id="298" w:author="Administrator" w:date="2021-04-11T16:02:00Z">
        <w:r w:rsidRPr="006F6B28" w:rsidDel="008B662D">
          <w:rPr>
            <w:rFonts w:ascii="Times New Roman" w:hAnsi="Times New Roman" w:cs="Times New Roman" w:hint="eastAsia"/>
            <w:sz w:val="28"/>
            <w:szCs w:val="32"/>
          </w:rPr>
          <w:delText>1</w:delText>
        </w:r>
      </w:del>
      <w:ins w:id="299" w:author="Administrator" w:date="2021-04-11T16:02:00Z">
        <w:r w:rsidR="008B662D">
          <w:rPr>
            <w:rFonts w:ascii="Times New Roman" w:hAnsi="Times New Roman" w:cs="Times New Roman" w:hint="eastAsia"/>
            <w:sz w:val="28"/>
            <w:szCs w:val="32"/>
          </w:rPr>
          <w:t>2</w:t>
        </w:r>
      </w:ins>
      <w:r w:rsidRPr="006F6B28">
        <w:rPr>
          <w:rFonts w:ascii="Times New Roman" w:hAnsi="Times New Roman" w:cs="Times New Roman" w:hint="eastAsia"/>
          <w:sz w:val="28"/>
          <w:szCs w:val="32"/>
        </w:rPr>
        <w:t>-1</w:t>
      </w:r>
      <w:r w:rsidRPr="006F6B28">
        <w:rPr>
          <w:rFonts w:ascii="Times New Roman" w:hAnsi="Times New Roman" w:cs="Times New Roman"/>
          <w:sz w:val="28"/>
          <w:szCs w:val="32"/>
        </w:rPr>
        <w:t xml:space="preserve"> </w:t>
      </w:r>
      <w:r w:rsidR="002D5E19">
        <w:rPr>
          <w:rFonts w:ascii="Times New Roman" w:hAnsi="Times New Roman" w:cs="Times New Roman"/>
          <w:sz w:val="28"/>
          <w:szCs w:val="32"/>
        </w:rPr>
        <w:t>HCP</w:t>
      </w:r>
      <w:r>
        <w:rPr>
          <w:rFonts w:ascii="Times New Roman" w:hAnsi="Times New Roman" w:cs="Times New Roman" w:hint="eastAsia"/>
          <w:sz w:val="28"/>
          <w:szCs w:val="32"/>
        </w:rPr>
        <w:t>总</w:t>
      </w:r>
      <w:r>
        <w:rPr>
          <w:rFonts w:ascii="Times New Roman" w:hAnsi="Times New Roman" w:cs="Times New Roman"/>
          <w:sz w:val="28"/>
          <w:szCs w:val="32"/>
        </w:rPr>
        <w:t>体</w:t>
      </w:r>
      <w:r w:rsidRPr="0018506B">
        <w:rPr>
          <w:rFonts w:ascii="Times New Roman" w:hAnsi="Times New Roman" w:cs="Times New Roman" w:hint="eastAsia"/>
          <w:sz w:val="28"/>
          <w:szCs w:val="32"/>
        </w:rPr>
        <w:t>架构顶层信号定义</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709"/>
        <w:gridCol w:w="4111"/>
      </w:tblGrid>
      <w:tr w:rsidR="002D5E19" w:rsidRPr="002D5E19" w14:paraId="22B84BC7" w14:textId="77777777" w:rsidTr="003B32E3">
        <w:trPr>
          <w:trHeight w:val="340"/>
          <w:tblHeader/>
          <w:jc w:val="center"/>
        </w:trPr>
        <w:tc>
          <w:tcPr>
            <w:tcW w:w="3687" w:type="dxa"/>
            <w:vAlign w:val="center"/>
          </w:tcPr>
          <w:p w14:paraId="746CB1CB" w14:textId="77777777" w:rsidR="002D5E19" w:rsidRPr="002D5E19" w:rsidRDefault="002D5E19" w:rsidP="003B32E3">
            <w:pPr>
              <w:rPr>
                <w:rFonts w:ascii="宋体" w:hAnsi="宋体" w:cs="宋体"/>
                <w:sz w:val="24"/>
                <w:szCs w:val="21"/>
              </w:rPr>
            </w:pPr>
            <w:r w:rsidRPr="002D5E19">
              <w:rPr>
                <w:rFonts w:ascii="宋体" w:hAnsi="宋体" w:cs="宋体" w:hint="eastAsia"/>
                <w:color w:val="000000"/>
                <w:sz w:val="24"/>
                <w:szCs w:val="21"/>
              </w:rPr>
              <w:t>信号</w:t>
            </w:r>
          </w:p>
        </w:tc>
        <w:tc>
          <w:tcPr>
            <w:tcW w:w="709" w:type="dxa"/>
            <w:vAlign w:val="center"/>
          </w:tcPr>
          <w:p w14:paraId="08EDA22D" w14:textId="77777777" w:rsidR="002D5E19" w:rsidRPr="002D5E19" w:rsidRDefault="002D5E19" w:rsidP="003B32E3">
            <w:pPr>
              <w:rPr>
                <w:rFonts w:ascii="宋体" w:hAnsi="宋体" w:cs="宋体"/>
                <w:sz w:val="24"/>
                <w:szCs w:val="21"/>
              </w:rPr>
            </w:pPr>
            <w:proofErr w:type="gramStart"/>
            <w:r w:rsidRPr="002D5E19">
              <w:rPr>
                <w:rFonts w:ascii="宋体" w:hAnsi="宋体" w:cs="宋体" w:hint="eastAsia"/>
                <w:color w:val="000000"/>
                <w:sz w:val="24"/>
                <w:szCs w:val="21"/>
              </w:rPr>
              <w:t>位宽</w:t>
            </w:r>
            <w:bookmarkStart w:id="300" w:name="_GoBack"/>
            <w:bookmarkEnd w:id="300"/>
            <w:proofErr w:type="gramEnd"/>
          </w:p>
        </w:tc>
        <w:tc>
          <w:tcPr>
            <w:tcW w:w="4111" w:type="dxa"/>
            <w:vAlign w:val="center"/>
          </w:tcPr>
          <w:p w14:paraId="1F733B57" w14:textId="77777777" w:rsidR="002D5E19" w:rsidRPr="002D5E19" w:rsidRDefault="002D5E19" w:rsidP="003B32E3">
            <w:pPr>
              <w:rPr>
                <w:rFonts w:ascii="宋体" w:hAnsi="宋体" w:cs="宋体"/>
                <w:sz w:val="24"/>
                <w:szCs w:val="21"/>
              </w:rPr>
            </w:pPr>
            <w:r w:rsidRPr="002D5E19">
              <w:rPr>
                <w:rFonts w:ascii="宋体" w:hAnsi="宋体" w:cs="宋体" w:hint="eastAsia"/>
                <w:color w:val="000000"/>
                <w:sz w:val="24"/>
                <w:szCs w:val="21"/>
              </w:rPr>
              <w:t>含义</w:t>
            </w:r>
          </w:p>
        </w:tc>
      </w:tr>
      <w:tr w:rsidR="002D5E19" w:rsidRPr="002D5E19" w14:paraId="0B509BEE" w14:textId="77777777" w:rsidTr="003B32E3">
        <w:trPr>
          <w:trHeight w:val="340"/>
          <w:jc w:val="center"/>
        </w:trPr>
        <w:tc>
          <w:tcPr>
            <w:tcW w:w="3687" w:type="dxa"/>
            <w:vAlign w:val="center"/>
          </w:tcPr>
          <w:p w14:paraId="133FDC99" w14:textId="77777777" w:rsidR="002D5E19" w:rsidRPr="002D5E19" w:rsidRDefault="002D5E19" w:rsidP="003B32E3">
            <w:pPr>
              <w:rPr>
                <w:rFonts w:ascii="宋体" w:hAnsi="宋体" w:cs="宋体"/>
                <w:sz w:val="24"/>
                <w:szCs w:val="21"/>
              </w:rPr>
            </w:pPr>
            <w:proofErr w:type="spellStart"/>
            <w:r w:rsidRPr="002D5E19">
              <w:rPr>
                <w:rFonts w:ascii="宋体" w:hAnsi="宋体" w:cs="宋体" w:hint="eastAsia"/>
                <w:sz w:val="24"/>
                <w:szCs w:val="21"/>
              </w:rPr>
              <w:t>pkt</w:t>
            </w:r>
            <w:proofErr w:type="spellEnd"/>
            <w:r w:rsidRPr="002D5E19">
              <w:rPr>
                <w:rFonts w:ascii="宋体" w:hAnsi="宋体" w:cs="宋体" w:hint="eastAsia"/>
                <w:sz w:val="24"/>
                <w:szCs w:val="21"/>
              </w:rPr>
              <w:t>（非报文集中缓存模块的信</w:t>
            </w:r>
            <w:r w:rsidRPr="002D5E19">
              <w:rPr>
                <w:rFonts w:ascii="宋体" w:hAnsi="宋体" w:cs="宋体" w:hint="eastAsia"/>
                <w:sz w:val="24"/>
                <w:szCs w:val="21"/>
              </w:rPr>
              <w:lastRenderedPageBreak/>
              <w:t>号）</w:t>
            </w:r>
          </w:p>
        </w:tc>
        <w:tc>
          <w:tcPr>
            <w:tcW w:w="709" w:type="dxa"/>
            <w:vAlign w:val="center"/>
          </w:tcPr>
          <w:p w14:paraId="13FEA21E"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lastRenderedPageBreak/>
              <w:t>9</w:t>
            </w:r>
          </w:p>
        </w:tc>
        <w:tc>
          <w:tcPr>
            <w:tcW w:w="4111" w:type="dxa"/>
            <w:vAlign w:val="center"/>
          </w:tcPr>
          <w:p w14:paraId="2A9E05C8"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报文体数据，具体格式参考附录A</w:t>
            </w:r>
          </w:p>
        </w:tc>
      </w:tr>
      <w:tr w:rsidR="002D5E19" w:rsidRPr="002D5E19" w14:paraId="48DCEA1D" w14:textId="77777777" w:rsidTr="003B32E3">
        <w:trPr>
          <w:trHeight w:val="340"/>
          <w:jc w:val="center"/>
        </w:trPr>
        <w:tc>
          <w:tcPr>
            <w:tcW w:w="3687" w:type="dxa"/>
            <w:vAlign w:val="center"/>
          </w:tcPr>
          <w:p w14:paraId="2E7ABDDF" w14:textId="77777777" w:rsidR="002D5E19" w:rsidRPr="002D5E19" w:rsidRDefault="002D5E19" w:rsidP="003B32E3">
            <w:pPr>
              <w:rPr>
                <w:rFonts w:ascii="宋体" w:hAnsi="宋体" w:cs="宋体"/>
                <w:sz w:val="24"/>
                <w:szCs w:val="21"/>
              </w:rPr>
            </w:pPr>
            <w:proofErr w:type="spellStart"/>
            <w:r w:rsidRPr="002D5E19">
              <w:rPr>
                <w:rFonts w:ascii="宋体" w:hAnsi="宋体" w:cs="宋体"/>
                <w:sz w:val="24"/>
                <w:szCs w:val="21"/>
              </w:rPr>
              <w:lastRenderedPageBreak/>
              <w:t>state_pkt</w:t>
            </w:r>
            <w:proofErr w:type="spellEnd"/>
          </w:p>
        </w:tc>
        <w:tc>
          <w:tcPr>
            <w:tcW w:w="709" w:type="dxa"/>
            <w:vAlign w:val="center"/>
          </w:tcPr>
          <w:p w14:paraId="35D2E7A2"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8</w:t>
            </w:r>
          </w:p>
        </w:tc>
        <w:tc>
          <w:tcPr>
            <w:tcW w:w="4111" w:type="dxa"/>
            <w:vAlign w:val="center"/>
          </w:tcPr>
          <w:p w14:paraId="770D0099"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上报</w:t>
            </w:r>
            <w:r w:rsidRPr="002D5E19">
              <w:rPr>
                <w:rFonts w:ascii="宋体" w:hAnsi="宋体" w:cs="宋体"/>
                <w:sz w:val="24"/>
                <w:szCs w:val="21"/>
              </w:rPr>
              <w:t>状态报文数据</w:t>
            </w:r>
          </w:p>
        </w:tc>
      </w:tr>
      <w:tr w:rsidR="002D5E19" w:rsidRPr="002D5E19" w14:paraId="37CDB61F" w14:textId="77777777" w:rsidTr="003B32E3">
        <w:trPr>
          <w:trHeight w:val="340"/>
          <w:jc w:val="center"/>
        </w:trPr>
        <w:tc>
          <w:tcPr>
            <w:tcW w:w="3687" w:type="dxa"/>
            <w:vAlign w:val="center"/>
          </w:tcPr>
          <w:p w14:paraId="5E0E302D"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command</w:t>
            </w:r>
          </w:p>
        </w:tc>
        <w:tc>
          <w:tcPr>
            <w:tcW w:w="709" w:type="dxa"/>
            <w:vAlign w:val="center"/>
          </w:tcPr>
          <w:p w14:paraId="615B1FCA"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204</w:t>
            </w:r>
          </w:p>
        </w:tc>
        <w:tc>
          <w:tcPr>
            <w:tcW w:w="4111" w:type="dxa"/>
            <w:vAlign w:val="center"/>
          </w:tcPr>
          <w:p w14:paraId="7FDF625E"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读、写命令</w:t>
            </w:r>
          </w:p>
        </w:tc>
      </w:tr>
      <w:tr w:rsidR="002D5E19" w:rsidRPr="002D5E19" w14:paraId="17D64598" w14:textId="77777777" w:rsidTr="003B32E3">
        <w:trPr>
          <w:trHeight w:val="340"/>
          <w:jc w:val="center"/>
        </w:trPr>
        <w:tc>
          <w:tcPr>
            <w:tcW w:w="3687" w:type="dxa"/>
            <w:vAlign w:val="center"/>
          </w:tcPr>
          <w:p w14:paraId="69D09468" w14:textId="77777777" w:rsidR="002D5E19" w:rsidRPr="002D5E19" w:rsidRDefault="002D5E19" w:rsidP="003B32E3">
            <w:pPr>
              <w:rPr>
                <w:rFonts w:ascii="宋体" w:hAnsi="宋体" w:cs="宋体"/>
                <w:sz w:val="24"/>
                <w:szCs w:val="21"/>
              </w:rPr>
            </w:pPr>
            <w:proofErr w:type="spellStart"/>
            <w:r w:rsidRPr="002D5E19">
              <w:rPr>
                <w:rFonts w:ascii="宋体" w:hAnsi="宋体" w:cs="宋体" w:hint="eastAsia"/>
                <w:sz w:val="24"/>
                <w:szCs w:val="21"/>
              </w:rPr>
              <w:t>command_ack</w:t>
            </w:r>
            <w:proofErr w:type="spellEnd"/>
          </w:p>
        </w:tc>
        <w:tc>
          <w:tcPr>
            <w:tcW w:w="709" w:type="dxa"/>
            <w:vAlign w:val="center"/>
          </w:tcPr>
          <w:p w14:paraId="01DA4F20"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204</w:t>
            </w:r>
          </w:p>
        </w:tc>
        <w:tc>
          <w:tcPr>
            <w:tcW w:w="4111" w:type="dxa"/>
            <w:vAlign w:val="center"/>
          </w:tcPr>
          <w:p w14:paraId="2F1A1CF9" w14:textId="77777777" w:rsidR="002D5E19" w:rsidRPr="002D5E19" w:rsidRDefault="002D5E19" w:rsidP="003B32E3">
            <w:pPr>
              <w:rPr>
                <w:rFonts w:ascii="宋体" w:hAnsi="宋体" w:cs="宋体"/>
                <w:sz w:val="24"/>
                <w:szCs w:val="21"/>
              </w:rPr>
            </w:pPr>
            <w:proofErr w:type="gramStart"/>
            <w:r w:rsidRPr="002D5E19">
              <w:rPr>
                <w:rFonts w:ascii="宋体" w:hAnsi="宋体" w:cs="宋体" w:hint="eastAsia"/>
                <w:sz w:val="24"/>
                <w:szCs w:val="21"/>
              </w:rPr>
              <w:t>读命令</w:t>
            </w:r>
            <w:proofErr w:type="gramEnd"/>
            <w:r w:rsidRPr="002D5E19">
              <w:rPr>
                <w:rFonts w:ascii="宋体" w:hAnsi="宋体" w:cs="宋体" w:hint="eastAsia"/>
                <w:sz w:val="24"/>
                <w:szCs w:val="21"/>
              </w:rPr>
              <w:t>响应</w:t>
            </w:r>
          </w:p>
        </w:tc>
      </w:tr>
      <w:tr w:rsidR="002D5E19" w:rsidRPr="002D5E19" w14:paraId="10F1E9B6" w14:textId="77777777" w:rsidTr="003B32E3">
        <w:trPr>
          <w:trHeight w:val="340"/>
          <w:jc w:val="center"/>
        </w:trPr>
        <w:tc>
          <w:tcPr>
            <w:tcW w:w="3687" w:type="dxa"/>
            <w:vAlign w:val="center"/>
          </w:tcPr>
          <w:p w14:paraId="12388721" w14:textId="77777777" w:rsidR="002D5E19" w:rsidRPr="002D5E19" w:rsidRDefault="002D5E19" w:rsidP="003B32E3">
            <w:pPr>
              <w:rPr>
                <w:rFonts w:ascii="宋体" w:hAnsi="宋体" w:cs="宋体"/>
                <w:sz w:val="24"/>
                <w:szCs w:val="21"/>
              </w:rPr>
            </w:pPr>
            <w:proofErr w:type="spellStart"/>
            <w:r w:rsidRPr="002D5E19">
              <w:rPr>
                <w:rFonts w:ascii="宋体" w:hAnsi="宋体" w:cs="宋体"/>
                <w:sz w:val="24"/>
                <w:szCs w:val="21"/>
              </w:rPr>
              <w:t>t</w:t>
            </w:r>
            <w:r w:rsidRPr="002D5E19">
              <w:rPr>
                <w:rFonts w:ascii="宋体" w:hAnsi="宋体" w:cs="宋体" w:hint="eastAsia"/>
                <w:sz w:val="24"/>
                <w:szCs w:val="21"/>
              </w:rPr>
              <w:t>ime_slot</w:t>
            </w:r>
            <w:proofErr w:type="spellEnd"/>
          </w:p>
        </w:tc>
        <w:tc>
          <w:tcPr>
            <w:tcW w:w="709" w:type="dxa"/>
            <w:vAlign w:val="center"/>
          </w:tcPr>
          <w:p w14:paraId="1DA4A53A"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10</w:t>
            </w:r>
          </w:p>
        </w:tc>
        <w:tc>
          <w:tcPr>
            <w:tcW w:w="4111" w:type="dxa"/>
            <w:vAlign w:val="center"/>
          </w:tcPr>
          <w:p w14:paraId="50636A4D"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时间</w:t>
            </w:r>
            <w:r w:rsidRPr="002D5E19">
              <w:rPr>
                <w:rFonts w:ascii="宋体" w:hAnsi="宋体" w:cs="宋体"/>
                <w:sz w:val="24"/>
                <w:szCs w:val="21"/>
              </w:rPr>
              <w:t>槽</w:t>
            </w:r>
          </w:p>
        </w:tc>
      </w:tr>
      <w:tr w:rsidR="002D5E19" w:rsidRPr="002D5E19" w14:paraId="43F35CB3" w14:textId="77777777" w:rsidTr="003B32E3">
        <w:trPr>
          <w:trHeight w:val="340"/>
          <w:jc w:val="center"/>
        </w:trPr>
        <w:tc>
          <w:tcPr>
            <w:tcW w:w="3687" w:type="dxa"/>
            <w:vAlign w:val="center"/>
          </w:tcPr>
          <w:p w14:paraId="2B9FA783" w14:textId="77777777" w:rsidR="002D5E19" w:rsidRPr="002D5E19" w:rsidRDefault="002D5E19" w:rsidP="003B32E3">
            <w:pPr>
              <w:rPr>
                <w:rFonts w:ascii="宋体" w:hAnsi="宋体" w:cs="宋体"/>
                <w:sz w:val="24"/>
                <w:szCs w:val="21"/>
              </w:rPr>
            </w:pPr>
            <w:proofErr w:type="spellStart"/>
            <w:r w:rsidRPr="002D5E19">
              <w:rPr>
                <w:rFonts w:ascii="宋体" w:hAnsi="宋体" w:cs="宋体" w:hint="eastAsia"/>
                <w:sz w:val="24"/>
                <w:szCs w:val="21"/>
              </w:rPr>
              <w:t>time_offset</w:t>
            </w:r>
            <w:proofErr w:type="spellEnd"/>
          </w:p>
        </w:tc>
        <w:tc>
          <w:tcPr>
            <w:tcW w:w="709" w:type="dxa"/>
            <w:vAlign w:val="center"/>
          </w:tcPr>
          <w:p w14:paraId="26EA0F81"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49</w:t>
            </w:r>
          </w:p>
        </w:tc>
        <w:tc>
          <w:tcPr>
            <w:tcW w:w="4111" w:type="dxa"/>
            <w:vAlign w:val="center"/>
          </w:tcPr>
          <w:p w14:paraId="7C618334" w14:textId="77777777" w:rsidR="002D5E19" w:rsidRPr="002D5E19" w:rsidRDefault="002D5E19" w:rsidP="003B32E3">
            <w:pPr>
              <w:rPr>
                <w:rFonts w:ascii="宋体" w:hAnsi="宋体" w:cs="宋体"/>
                <w:sz w:val="24"/>
                <w:szCs w:val="21"/>
              </w:rPr>
            </w:pPr>
            <w:r w:rsidRPr="002D5E19">
              <w:rPr>
                <w:rFonts w:ascii="宋体" w:hAnsi="宋体" w:cs="宋体" w:hint="eastAsia"/>
                <w:sz w:val="24"/>
                <w:szCs w:val="21"/>
              </w:rPr>
              <w:t>1588同步从时钟架构需要补偿的值</w:t>
            </w:r>
          </w:p>
        </w:tc>
      </w:tr>
    </w:tbl>
    <w:p w14:paraId="6F3328A7" w14:textId="069DBFCF" w:rsidR="0018506B" w:rsidRDefault="004333D7" w:rsidP="00FE140A">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下面将整个架构的逻辑模块进行一一介绍。</w:t>
      </w:r>
    </w:p>
    <w:p w14:paraId="05043C53" w14:textId="71EA8DE1"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CRX</w:t>
      </w:r>
      <w:r w:rsidRPr="004333D7">
        <w:rPr>
          <w:rFonts w:ascii="Times New Roman" w:hAnsi="Times New Roman" w:cs="Times New Roman" w:hint="eastAsia"/>
          <w:kern w:val="2"/>
          <w:sz w:val="28"/>
          <w:szCs w:val="32"/>
        </w:rPr>
        <w:t>（</w:t>
      </w:r>
      <w:proofErr w:type="spellStart"/>
      <w:r w:rsidR="00F95951">
        <w:rPr>
          <w:rFonts w:ascii="Times New Roman" w:hAnsi="Times New Roman" w:cs="Times New Roman"/>
          <w:kern w:val="2"/>
          <w:sz w:val="28"/>
          <w:szCs w:val="32"/>
        </w:rPr>
        <w:t>C</w:t>
      </w:r>
      <w:r w:rsidRPr="004333D7">
        <w:rPr>
          <w:rFonts w:ascii="Times New Roman" w:hAnsi="Times New Roman" w:cs="Times New Roman" w:hint="eastAsia"/>
          <w:kern w:val="2"/>
          <w:sz w:val="28"/>
          <w:szCs w:val="32"/>
        </w:rPr>
        <w:t>ontorl</w:t>
      </w:r>
      <w:proofErr w:type="spellEnd"/>
      <w:r w:rsidRPr="004333D7">
        <w:rPr>
          <w:rFonts w:ascii="Times New Roman" w:hAnsi="Times New Roman" w:cs="Times New Roman" w:hint="eastAsia"/>
          <w:kern w:val="2"/>
          <w:sz w:val="28"/>
          <w:szCs w:val="32"/>
        </w:rPr>
        <w:t xml:space="preserve"> RX</w:t>
      </w:r>
      <w:r w:rsidRPr="004333D7">
        <w:rPr>
          <w:rFonts w:ascii="Times New Roman" w:hAnsi="Times New Roman" w:cs="Times New Roman" w:hint="eastAsia"/>
          <w:kern w:val="2"/>
          <w:sz w:val="28"/>
          <w:szCs w:val="32"/>
        </w:rPr>
        <w:t>）控制接收模块：主要功能是接收网络接口发送的报文，完成报文从外部</w:t>
      </w:r>
      <w:proofErr w:type="gramStart"/>
      <w:r w:rsidRPr="004333D7">
        <w:rPr>
          <w:rFonts w:ascii="Times New Roman" w:hAnsi="Times New Roman" w:cs="Times New Roman" w:hint="eastAsia"/>
          <w:kern w:val="2"/>
          <w:sz w:val="28"/>
          <w:szCs w:val="32"/>
        </w:rPr>
        <w:t>时钟域到架构</w:t>
      </w:r>
      <w:proofErr w:type="gramEnd"/>
      <w:r w:rsidRPr="004333D7">
        <w:rPr>
          <w:rFonts w:ascii="Times New Roman" w:hAnsi="Times New Roman" w:cs="Times New Roman" w:hint="eastAsia"/>
          <w:kern w:val="2"/>
          <w:sz w:val="28"/>
          <w:szCs w:val="32"/>
        </w:rPr>
        <w:t>内部时钟域的切换，以及完成架构接收时间同步报文的时间信息记录，并在</w:t>
      </w:r>
      <w:proofErr w:type="spellStart"/>
      <w:r w:rsidRPr="004333D7">
        <w:rPr>
          <w:rFonts w:ascii="Times New Roman" w:hAnsi="Times New Roman" w:cs="Times New Roman" w:hint="eastAsia"/>
          <w:kern w:val="2"/>
          <w:sz w:val="28"/>
          <w:szCs w:val="32"/>
        </w:rPr>
        <w:t>TSNTag</w:t>
      </w:r>
      <w:proofErr w:type="spellEnd"/>
      <w:r w:rsidRPr="004333D7">
        <w:rPr>
          <w:rFonts w:ascii="Times New Roman" w:hAnsi="Times New Roman" w:cs="Times New Roman" w:hint="eastAsia"/>
          <w:kern w:val="2"/>
          <w:sz w:val="28"/>
          <w:szCs w:val="32"/>
        </w:rPr>
        <w:t>中进行记录。模块内部维护一个寄存器，根据此寄存器的值判断是否接收并处理</w:t>
      </w:r>
      <w:r w:rsidR="00072A26">
        <w:rPr>
          <w:rFonts w:ascii="Times New Roman" w:hAnsi="Times New Roman" w:cs="Times New Roman" w:hint="eastAsia"/>
          <w:kern w:val="2"/>
          <w:sz w:val="28"/>
          <w:szCs w:val="32"/>
        </w:rPr>
        <w:t>报文</w:t>
      </w:r>
      <w:r w:rsidRPr="004333D7">
        <w:rPr>
          <w:rFonts w:ascii="Times New Roman" w:hAnsi="Times New Roman" w:cs="Times New Roman" w:hint="eastAsia"/>
          <w:kern w:val="2"/>
          <w:sz w:val="28"/>
          <w:szCs w:val="32"/>
        </w:rPr>
        <w:t>。</w:t>
      </w:r>
    </w:p>
    <w:p w14:paraId="0E8AE870" w14:textId="7162AF43"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kern w:val="2"/>
          <w:sz w:val="28"/>
          <w:szCs w:val="32"/>
        </w:rPr>
        <w:t>H</w:t>
      </w:r>
      <w:r w:rsidRPr="004333D7">
        <w:rPr>
          <w:rFonts w:ascii="Times New Roman" w:hAnsi="Times New Roman" w:cs="Times New Roman" w:hint="eastAsia"/>
          <w:kern w:val="2"/>
          <w:sz w:val="28"/>
          <w:szCs w:val="32"/>
        </w:rPr>
        <w:t>FP (</w:t>
      </w:r>
      <w:proofErr w:type="spellStart"/>
      <w:r w:rsidRPr="004333D7">
        <w:rPr>
          <w:rFonts w:ascii="Times New Roman" w:hAnsi="Times New Roman" w:cs="Times New Roman" w:hint="eastAsia"/>
          <w:kern w:val="2"/>
          <w:sz w:val="28"/>
          <w:szCs w:val="32"/>
        </w:rPr>
        <w:t>H</w:t>
      </w:r>
      <w:r w:rsidR="00F95951">
        <w:rPr>
          <w:rFonts w:ascii="Times New Roman" w:hAnsi="Times New Roman" w:cs="Times New Roman"/>
          <w:kern w:val="2"/>
          <w:sz w:val="28"/>
          <w:szCs w:val="32"/>
        </w:rPr>
        <w:t>cp</w:t>
      </w:r>
      <w:proofErr w:type="spellEnd"/>
      <w:r w:rsidRPr="004333D7">
        <w:rPr>
          <w:rFonts w:ascii="Times New Roman" w:hAnsi="Times New Roman" w:cs="Times New Roman" w:hint="eastAsia"/>
          <w:kern w:val="2"/>
          <w:sz w:val="28"/>
          <w:szCs w:val="32"/>
        </w:rPr>
        <w:t xml:space="preserve"> Frame P</w:t>
      </w:r>
      <w:r w:rsidR="00F95951">
        <w:rPr>
          <w:rFonts w:ascii="Times New Roman" w:hAnsi="Times New Roman" w:cs="Times New Roman"/>
          <w:kern w:val="2"/>
          <w:sz w:val="28"/>
          <w:szCs w:val="32"/>
        </w:rPr>
        <w:t>a</w:t>
      </w:r>
      <w:r w:rsidRPr="004333D7">
        <w:rPr>
          <w:rFonts w:ascii="Times New Roman" w:hAnsi="Times New Roman" w:cs="Times New Roman" w:hint="eastAsia"/>
          <w:kern w:val="2"/>
          <w:sz w:val="28"/>
          <w:szCs w:val="32"/>
        </w:rPr>
        <w:t>rse)</w:t>
      </w:r>
      <w:r w:rsidRPr="004333D7">
        <w:rPr>
          <w:rFonts w:ascii="Times New Roman" w:hAnsi="Times New Roman" w:cs="Times New Roman" w:hint="eastAsia"/>
          <w:kern w:val="2"/>
          <w:sz w:val="28"/>
          <w:szCs w:val="32"/>
        </w:rPr>
        <w:t>帧解析模块：主要功能是提取帧的</w:t>
      </w:r>
      <w:r w:rsidRPr="004333D7">
        <w:rPr>
          <w:rFonts w:ascii="Times New Roman" w:hAnsi="Times New Roman" w:cs="Times New Roman" w:hint="eastAsia"/>
          <w:kern w:val="2"/>
          <w:sz w:val="28"/>
          <w:szCs w:val="32"/>
        </w:rPr>
        <w:t>DMAC</w:t>
      </w:r>
      <w:r w:rsidRPr="004333D7">
        <w:rPr>
          <w:rFonts w:ascii="Times New Roman" w:hAnsi="Times New Roman" w:cs="Times New Roman" w:hint="eastAsia"/>
          <w:kern w:val="2"/>
          <w:sz w:val="28"/>
          <w:szCs w:val="32"/>
        </w:rPr>
        <w:t>（</w:t>
      </w:r>
      <w:proofErr w:type="spellStart"/>
      <w:r w:rsidRPr="004333D7">
        <w:rPr>
          <w:rFonts w:ascii="Times New Roman" w:hAnsi="Times New Roman" w:cs="Times New Roman" w:hint="eastAsia"/>
          <w:kern w:val="2"/>
          <w:sz w:val="28"/>
          <w:szCs w:val="32"/>
        </w:rPr>
        <w:t>TSNTag</w:t>
      </w:r>
      <w:proofErr w:type="spellEnd"/>
      <w:r w:rsidRPr="004333D7">
        <w:rPr>
          <w:rFonts w:ascii="Times New Roman" w:hAnsi="Times New Roman" w:cs="Times New Roman" w:hint="eastAsia"/>
          <w:kern w:val="2"/>
          <w:sz w:val="28"/>
          <w:szCs w:val="32"/>
        </w:rPr>
        <w:t>）中的信息，并构造报文描述符。还需根据报文的以太网类型字段进行选择。</w:t>
      </w:r>
    </w:p>
    <w:p w14:paraId="0203D194" w14:textId="6AC3EA6A"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DMUX</w:t>
      </w:r>
      <w:r w:rsidRPr="004333D7">
        <w:rPr>
          <w:rFonts w:ascii="Times New Roman" w:hAnsi="Times New Roman" w:cs="Times New Roman" w:hint="eastAsia"/>
          <w:kern w:val="2"/>
          <w:sz w:val="28"/>
          <w:szCs w:val="32"/>
        </w:rPr>
        <w:t>数据分配器模块：主要功能是将不同类型的报文数据进行分派。将</w:t>
      </w:r>
      <w:r w:rsidRPr="004333D7">
        <w:rPr>
          <w:rFonts w:ascii="Times New Roman" w:hAnsi="Times New Roman" w:cs="Times New Roman" w:hint="eastAsia"/>
          <w:kern w:val="2"/>
          <w:sz w:val="28"/>
          <w:szCs w:val="32"/>
        </w:rPr>
        <w:t>ARP</w:t>
      </w:r>
      <w:r w:rsidRPr="004333D7">
        <w:rPr>
          <w:rFonts w:ascii="Times New Roman" w:hAnsi="Times New Roman" w:cs="Times New Roman" w:hint="eastAsia"/>
          <w:kern w:val="2"/>
          <w:sz w:val="28"/>
          <w:szCs w:val="32"/>
        </w:rPr>
        <w:t>请求帧、</w:t>
      </w:r>
      <w:r w:rsidRPr="004333D7">
        <w:rPr>
          <w:rFonts w:ascii="Times New Roman" w:hAnsi="Times New Roman" w:cs="Times New Roman" w:hint="eastAsia"/>
          <w:kern w:val="2"/>
          <w:sz w:val="28"/>
          <w:szCs w:val="32"/>
        </w:rPr>
        <w:t>PTP</w:t>
      </w:r>
      <w:r w:rsidRPr="004333D7">
        <w:rPr>
          <w:rFonts w:ascii="Times New Roman" w:hAnsi="Times New Roman" w:cs="Times New Roman" w:hint="eastAsia"/>
          <w:kern w:val="2"/>
          <w:sz w:val="28"/>
          <w:szCs w:val="32"/>
        </w:rPr>
        <w:t>帧、</w:t>
      </w:r>
      <w:r w:rsidRPr="004333D7">
        <w:rPr>
          <w:rFonts w:ascii="Times New Roman" w:hAnsi="Times New Roman" w:cs="Times New Roman" w:hint="eastAsia"/>
          <w:kern w:val="2"/>
          <w:sz w:val="28"/>
          <w:szCs w:val="32"/>
        </w:rPr>
        <w:t>NMAC</w:t>
      </w:r>
      <w:r w:rsidRPr="004333D7">
        <w:rPr>
          <w:rFonts w:ascii="Times New Roman" w:hAnsi="Times New Roman" w:cs="Times New Roman" w:hint="eastAsia"/>
          <w:kern w:val="2"/>
          <w:sz w:val="28"/>
          <w:szCs w:val="32"/>
        </w:rPr>
        <w:t>状态上报帧，分派给帧封装模块进行封装</w:t>
      </w:r>
      <w:r w:rsidR="00072A26">
        <w:rPr>
          <w:rFonts w:ascii="Times New Roman" w:hAnsi="Times New Roman" w:cs="Times New Roman" w:hint="eastAsia"/>
          <w:kern w:val="2"/>
          <w:sz w:val="28"/>
          <w:szCs w:val="32"/>
        </w:rPr>
        <w:t>处理</w:t>
      </w:r>
      <w:r w:rsidRPr="004333D7">
        <w:rPr>
          <w:rFonts w:ascii="Times New Roman" w:hAnsi="Times New Roman" w:cs="Times New Roman" w:hint="eastAsia"/>
          <w:kern w:val="2"/>
          <w:sz w:val="28"/>
          <w:szCs w:val="32"/>
        </w:rPr>
        <w:t>；将芯片配置帧、</w:t>
      </w:r>
      <w:proofErr w:type="spellStart"/>
      <w:r w:rsidRPr="004333D7">
        <w:rPr>
          <w:rFonts w:ascii="Times New Roman" w:hAnsi="Times New Roman" w:cs="Times New Roman" w:hint="eastAsia"/>
          <w:kern w:val="2"/>
          <w:sz w:val="28"/>
          <w:szCs w:val="32"/>
        </w:rPr>
        <w:t>ptp</w:t>
      </w:r>
      <w:proofErr w:type="spellEnd"/>
      <w:r w:rsidRPr="004333D7">
        <w:rPr>
          <w:rFonts w:ascii="Times New Roman" w:hAnsi="Times New Roman" w:cs="Times New Roman" w:hint="eastAsia"/>
          <w:kern w:val="2"/>
          <w:sz w:val="28"/>
          <w:szCs w:val="32"/>
        </w:rPr>
        <w:t>封装帧、</w:t>
      </w:r>
      <w:r w:rsidRPr="004333D7">
        <w:rPr>
          <w:rFonts w:ascii="Times New Roman" w:hAnsi="Times New Roman" w:cs="Times New Roman" w:hint="eastAsia"/>
          <w:kern w:val="2"/>
          <w:sz w:val="28"/>
          <w:szCs w:val="32"/>
        </w:rPr>
        <w:t>ARP</w:t>
      </w:r>
      <w:r w:rsidRPr="004333D7">
        <w:rPr>
          <w:rFonts w:ascii="Times New Roman" w:hAnsi="Times New Roman" w:cs="Times New Roman" w:hint="eastAsia"/>
          <w:kern w:val="2"/>
          <w:sz w:val="28"/>
          <w:szCs w:val="32"/>
        </w:rPr>
        <w:t>封装帧分派</w:t>
      </w:r>
      <w:proofErr w:type="gramStart"/>
      <w:r w:rsidRPr="004333D7">
        <w:rPr>
          <w:rFonts w:ascii="Times New Roman" w:hAnsi="Times New Roman" w:cs="Times New Roman" w:hint="eastAsia"/>
          <w:kern w:val="2"/>
          <w:sz w:val="28"/>
          <w:szCs w:val="32"/>
        </w:rPr>
        <w:t>给帧解</w:t>
      </w:r>
      <w:proofErr w:type="gramEnd"/>
      <w:r w:rsidRPr="004333D7">
        <w:rPr>
          <w:rFonts w:ascii="Times New Roman" w:hAnsi="Times New Roman" w:cs="Times New Roman" w:hint="eastAsia"/>
          <w:kern w:val="2"/>
          <w:sz w:val="28"/>
          <w:szCs w:val="32"/>
        </w:rPr>
        <w:t>封装模块进行解封装处理。</w:t>
      </w:r>
    </w:p>
    <w:p w14:paraId="678BD9C7" w14:textId="63AA2096"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DDM</w:t>
      </w:r>
      <w:r w:rsidRPr="004333D7">
        <w:rPr>
          <w:rFonts w:ascii="Times New Roman" w:hAnsi="Times New Roman" w:cs="Times New Roman" w:hint="eastAsia"/>
          <w:kern w:val="2"/>
          <w:sz w:val="28"/>
          <w:szCs w:val="32"/>
        </w:rPr>
        <w:t>（</w:t>
      </w:r>
      <w:proofErr w:type="spellStart"/>
      <w:r w:rsidR="00F95951">
        <w:rPr>
          <w:rFonts w:ascii="Times New Roman" w:hAnsi="Times New Roman" w:cs="Times New Roman"/>
          <w:kern w:val="2"/>
          <w:sz w:val="28"/>
          <w:szCs w:val="32"/>
        </w:rPr>
        <w:t>D</w:t>
      </w:r>
      <w:r w:rsidRPr="004333D7">
        <w:rPr>
          <w:rFonts w:ascii="Times New Roman" w:hAnsi="Times New Roman" w:cs="Times New Roman"/>
          <w:kern w:val="2"/>
          <w:sz w:val="28"/>
          <w:szCs w:val="32"/>
        </w:rPr>
        <w:t>ecapsulation_</w:t>
      </w:r>
      <w:r w:rsidR="00F95951">
        <w:rPr>
          <w:rFonts w:ascii="Times New Roman" w:hAnsi="Times New Roman" w:cs="Times New Roman"/>
          <w:kern w:val="2"/>
          <w:sz w:val="28"/>
          <w:szCs w:val="32"/>
        </w:rPr>
        <w:t>D</w:t>
      </w:r>
      <w:r w:rsidRPr="004333D7">
        <w:rPr>
          <w:rFonts w:ascii="Times New Roman" w:hAnsi="Times New Roman" w:cs="Times New Roman"/>
          <w:kern w:val="2"/>
          <w:sz w:val="28"/>
          <w:szCs w:val="32"/>
        </w:rPr>
        <w:t>ispatch_</w:t>
      </w:r>
      <w:r w:rsidR="00F95951">
        <w:rPr>
          <w:rFonts w:ascii="Times New Roman" w:hAnsi="Times New Roman" w:cs="Times New Roman"/>
          <w:kern w:val="2"/>
          <w:sz w:val="28"/>
          <w:szCs w:val="32"/>
        </w:rPr>
        <w:t>M</w:t>
      </w:r>
      <w:r w:rsidRPr="004333D7">
        <w:rPr>
          <w:rFonts w:ascii="Times New Roman" w:hAnsi="Times New Roman" w:cs="Times New Roman"/>
          <w:kern w:val="2"/>
          <w:sz w:val="28"/>
          <w:szCs w:val="32"/>
        </w:rPr>
        <w:t>odule</w:t>
      </w:r>
      <w:proofErr w:type="spellEnd"/>
      <w:r w:rsidRPr="004333D7">
        <w:rPr>
          <w:rFonts w:ascii="Times New Roman" w:hAnsi="Times New Roman" w:cs="Times New Roman" w:hint="eastAsia"/>
          <w:kern w:val="2"/>
          <w:sz w:val="28"/>
          <w:szCs w:val="32"/>
        </w:rPr>
        <w:t>）解封装与分派模块：将接收到的芯片配置帧、</w:t>
      </w:r>
      <w:r w:rsidR="00034A67">
        <w:rPr>
          <w:rFonts w:ascii="Times New Roman" w:hAnsi="Times New Roman" w:cs="Times New Roman"/>
          <w:kern w:val="2"/>
          <w:sz w:val="28"/>
          <w:szCs w:val="32"/>
        </w:rPr>
        <w:t>PTP</w:t>
      </w:r>
      <w:r w:rsidRPr="004333D7">
        <w:rPr>
          <w:rFonts w:ascii="Times New Roman" w:hAnsi="Times New Roman" w:cs="Times New Roman" w:hint="eastAsia"/>
          <w:kern w:val="2"/>
          <w:sz w:val="28"/>
          <w:szCs w:val="32"/>
        </w:rPr>
        <w:t>封装帧、</w:t>
      </w:r>
      <w:r w:rsidRPr="004333D7">
        <w:rPr>
          <w:rFonts w:ascii="Times New Roman" w:hAnsi="Times New Roman" w:cs="Times New Roman" w:hint="eastAsia"/>
          <w:kern w:val="2"/>
          <w:sz w:val="28"/>
          <w:szCs w:val="32"/>
        </w:rPr>
        <w:t>ARP</w:t>
      </w:r>
      <w:r w:rsidRPr="004333D7">
        <w:rPr>
          <w:rFonts w:ascii="Times New Roman" w:hAnsi="Times New Roman" w:cs="Times New Roman" w:hint="eastAsia"/>
          <w:kern w:val="2"/>
          <w:sz w:val="28"/>
          <w:szCs w:val="32"/>
        </w:rPr>
        <w:t>封装帧</w:t>
      </w:r>
      <w:r w:rsidR="00034A67">
        <w:rPr>
          <w:rFonts w:ascii="Times New Roman" w:hAnsi="Times New Roman" w:cs="Times New Roman" w:hint="eastAsia"/>
          <w:kern w:val="2"/>
          <w:sz w:val="28"/>
          <w:szCs w:val="32"/>
        </w:rPr>
        <w:t>分别</w:t>
      </w:r>
      <w:r w:rsidRPr="004333D7">
        <w:rPr>
          <w:rFonts w:ascii="Times New Roman" w:hAnsi="Times New Roman" w:cs="Times New Roman" w:hint="eastAsia"/>
          <w:kern w:val="2"/>
          <w:sz w:val="28"/>
          <w:szCs w:val="32"/>
        </w:rPr>
        <w:t>解封装成</w:t>
      </w:r>
      <w:r w:rsidRPr="004333D7">
        <w:rPr>
          <w:rFonts w:ascii="Times New Roman" w:hAnsi="Times New Roman" w:cs="Times New Roman" w:hint="eastAsia"/>
          <w:kern w:val="2"/>
          <w:sz w:val="28"/>
          <w:szCs w:val="32"/>
        </w:rPr>
        <w:t>NMAC</w:t>
      </w:r>
      <w:r w:rsidRPr="004333D7">
        <w:rPr>
          <w:rFonts w:ascii="Times New Roman" w:hAnsi="Times New Roman" w:cs="Times New Roman" w:hint="eastAsia"/>
          <w:kern w:val="2"/>
          <w:sz w:val="28"/>
          <w:szCs w:val="32"/>
        </w:rPr>
        <w:t>配置帧</w:t>
      </w:r>
      <w:r w:rsidR="00034A67">
        <w:rPr>
          <w:rFonts w:ascii="Times New Roman" w:hAnsi="Times New Roman" w:cs="Times New Roman" w:hint="eastAsia"/>
          <w:kern w:val="2"/>
          <w:sz w:val="28"/>
          <w:szCs w:val="32"/>
        </w:rPr>
        <w:t>、</w:t>
      </w:r>
      <w:r w:rsidR="00034A67">
        <w:rPr>
          <w:rFonts w:ascii="Times New Roman" w:hAnsi="Times New Roman" w:cs="Times New Roman"/>
          <w:kern w:val="2"/>
          <w:sz w:val="28"/>
          <w:szCs w:val="32"/>
        </w:rPr>
        <w:t>PTP</w:t>
      </w:r>
      <w:r w:rsidR="00034A67">
        <w:rPr>
          <w:rFonts w:ascii="Times New Roman" w:hAnsi="Times New Roman" w:cs="Times New Roman" w:hint="eastAsia"/>
          <w:kern w:val="2"/>
          <w:sz w:val="28"/>
          <w:szCs w:val="32"/>
        </w:rPr>
        <w:t>帧</w:t>
      </w:r>
      <w:r w:rsidR="00034A67">
        <w:rPr>
          <w:rFonts w:ascii="Times New Roman" w:hAnsi="Times New Roman" w:cs="Times New Roman"/>
          <w:kern w:val="2"/>
          <w:sz w:val="28"/>
          <w:szCs w:val="32"/>
        </w:rPr>
        <w:t>、</w:t>
      </w:r>
      <w:r w:rsidR="00034A67">
        <w:rPr>
          <w:rFonts w:ascii="Times New Roman" w:hAnsi="Times New Roman" w:cs="Times New Roman" w:hint="eastAsia"/>
          <w:kern w:val="2"/>
          <w:sz w:val="28"/>
          <w:szCs w:val="32"/>
        </w:rPr>
        <w:t>ARP</w:t>
      </w:r>
      <w:r w:rsidR="00034A67">
        <w:rPr>
          <w:rFonts w:ascii="Times New Roman" w:hAnsi="Times New Roman" w:cs="Times New Roman" w:hint="eastAsia"/>
          <w:kern w:val="2"/>
          <w:sz w:val="28"/>
          <w:szCs w:val="32"/>
        </w:rPr>
        <w:t>响应帧</w:t>
      </w:r>
      <w:r w:rsidRPr="004333D7">
        <w:rPr>
          <w:rFonts w:ascii="Times New Roman" w:hAnsi="Times New Roman" w:cs="Times New Roman" w:hint="eastAsia"/>
          <w:kern w:val="2"/>
          <w:sz w:val="28"/>
          <w:szCs w:val="32"/>
        </w:rPr>
        <w:t>，将</w:t>
      </w:r>
      <w:r w:rsidRPr="004333D7">
        <w:rPr>
          <w:rFonts w:ascii="Times New Roman" w:hAnsi="Times New Roman" w:cs="Times New Roman" w:hint="eastAsia"/>
          <w:kern w:val="2"/>
          <w:sz w:val="28"/>
          <w:szCs w:val="32"/>
        </w:rPr>
        <w:t>NMAC</w:t>
      </w:r>
      <w:r w:rsidRPr="004333D7">
        <w:rPr>
          <w:rFonts w:ascii="Times New Roman" w:hAnsi="Times New Roman" w:cs="Times New Roman" w:hint="eastAsia"/>
          <w:kern w:val="2"/>
          <w:sz w:val="28"/>
          <w:szCs w:val="32"/>
        </w:rPr>
        <w:t>配置</w:t>
      </w:r>
      <w:proofErr w:type="gramStart"/>
      <w:r w:rsidRPr="004333D7">
        <w:rPr>
          <w:rFonts w:ascii="Times New Roman" w:hAnsi="Times New Roman" w:cs="Times New Roman" w:hint="eastAsia"/>
          <w:kern w:val="2"/>
          <w:sz w:val="28"/>
          <w:szCs w:val="32"/>
        </w:rPr>
        <w:t>帧</w:t>
      </w:r>
      <w:proofErr w:type="gramEnd"/>
      <w:r w:rsidRPr="004333D7">
        <w:rPr>
          <w:rFonts w:ascii="Times New Roman" w:hAnsi="Times New Roman" w:cs="Times New Roman" w:hint="eastAsia"/>
          <w:kern w:val="2"/>
          <w:sz w:val="28"/>
          <w:szCs w:val="32"/>
        </w:rPr>
        <w:t>分派至配置与状态</w:t>
      </w:r>
      <w:r w:rsidRPr="004333D7">
        <w:rPr>
          <w:rFonts w:ascii="Times New Roman" w:hAnsi="Times New Roman" w:cs="Times New Roman" w:hint="eastAsia"/>
          <w:kern w:val="2"/>
          <w:sz w:val="28"/>
          <w:szCs w:val="32"/>
        </w:rPr>
        <w:lastRenderedPageBreak/>
        <w:t>管理模块，其余帧（</w:t>
      </w:r>
      <w:r w:rsidRPr="004333D7">
        <w:rPr>
          <w:rFonts w:ascii="Times New Roman" w:hAnsi="Times New Roman" w:cs="Times New Roman" w:hint="eastAsia"/>
          <w:kern w:val="2"/>
          <w:sz w:val="28"/>
          <w:szCs w:val="32"/>
        </w:rPr>
        <w:t>PTP</w:t>
      </w:r>
      <w:r w:rsidRPr="004333D7">
        <w:rPr>
          <w:rFonts w:ascii="Times New Roman" w:hAnsi="Times New Roman" w:cs="Times New Roman" w:hint="eastAsia"/>
          <w:kern w:val="2"/>
          <w:sz w:val="28"/>
          <w:szCs w:val="32"/>
        </w:rPr>
        <w:t>帧、</w:t>
      </w:r>
      <w:r w:rsidRPr="004333D7">
        <w:rPr>
          <w:rFonts w:ascii="Times New Roman" w:hAnsi="Times New Roman" w:cs="Times New Roman" w:hint="eastAsia"/>
          <w:kern w:val="2"/>
          <w:sz w:val="28"/>
          <w:szCs w:val="32"/>
        </w:rPr>
        <w:t>ARP</w:t>
      </w:r>
      <w:r w:rsidRPr="004333D7">
        <w:rPr>
          <w:rFonts w:ascii="Times New Roman" w:hAnsi="Times New Roman" w:cs="Times New Roman" w:hint="eastAsia"/>
          <w:kern w:val="2"/>
          <w:sz w:val="28"/>
          <w:szCs w:val="32"/>
        </w:rPr>
        <w:t>响应帧）分派</w:t>
      </w:r>
      <w:proofErr w:type="gramStart"/>
      <w:r w:rsidRPr="004333D7">
        <w:rPr>
          <w:rFonts w:ascii="Times New Roman" w:hAnsi="Times New Roman" w:cs="Times New Roman" w:hint="eastAsia"/>
          <w:kern w:val="2"/>
          <w:sz w:val="28"/>
          <w:szCs w:val="32"/>
        </w:rPr>
        <w:t>至数据</w:t>
      </w:r>
      <w:proofErr w:type="gramEnd"/>
      <w:r w:rsidRPr="004333D7">
        <w:rPr>
          <w:rFonts w:ascii="Times New Roman" w:hAnsi="Times New Roman" w:cs="Times New Roman" w:hint="eastAsia"/>
          <w:kern w:val="2"/>
          <w:sz w:val="28"/>
          <w:szCs w:val="32"/>
        </w:rPr>
        <w:t>选择器模块。</w:t>
      </w:r>
    </w:p>
    <w:p w14:paraId="7B2E9E47" w14:textId="43051938"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FEM</w:t>
      </w:r>
      <w:r w:rsidRPr="004333D7">
        <w:rPr>
          <w:rFonts w:ascii="Times New Roman" w:hAnsi="Times New Roman" w:cs="Times New Roman" w:hint="eastAsia"/>
          <w:kern w:val="2"/>
          <w:sz w:val="28"/>
          <w:szCs w:val="32"/>
        </w:rPr>
        <w:t>（</w:t>
      </w:r>
      <w:proofErr w:type="spellStart"/>
      <w:r w:rsidR="00F95951">
        <w:rPr>
          <w:rFonts w:ascii="Times New Roman" w:hAnsi="Times New Roman" w:cs="Times New Roman"/>
          <w:kern w:val="2"/>
          <w:sz w:val="28"/>
          <w:szCs w:val="32"/>
        </w:rPr>
        <w:t>F</w:t>
      </w:r>
      <w:r w:rsidRPr="004333D7">
        <w:rPr>
          <w:rFonts w:ascii="Times New Roman" w:hAnsi="Times New Roman" w:cs="Times New Roman"/>
          <w:kern w:val="2"/>
          <w:sz w:val="28"/>
          <w:szCs w:val="32"/>
        </w:rPr>
        <w:t>rame_</w:t>
      </w:r>
      <w:r w:rsidR="00F95951">
        <w:rPr>
          <w:rFonts w:ascii="Times New Roman" w:hAnsi="Times New Roman" w:cs="Times New Roman"/>
          <w:kern w:val="2"/>
          <w:sz w:val="28"/>
          <w:szCs w:val="32"/>
        </w:rPr>
        <w:t>E</w:t>
      </w:r>
      <w:r w:rsidRPr="004333D7">
        <w:rPr>
          <w:rFonts w:ascii="Times New Roman" w:hAnsi="Times New Roman" w:cs="Times New Roman"/>
          <w:kern w:val="2"/>
          <w:sz w:val="28"/>
          <w:szCs w:val="32"/>
        </w:rPr>
        <w:t>ncapsulation_</w:t>
      </w:r>
      <w:r w:rsidR="00F95951">
        <w:rPr>
          <w:rFonts w:ascii="Times New Roman" w:hAnsi="Times New Roman" w:cs="Times New Roman"/>
          <w:kern w:val="2"/>
          <w:sz w:val="28"/>
          <w:szCs w:val="32"/>
        </w:rPr>
        <w:t>M</w:t>
      </w:r>
      <w:r w:rsidRPr="004333D7">
        <w:rPr>
          <w:rFonts w:ascii="Times New Roman" w:hAnsi="Times New Roman" w:cs="Times New Roman"/>
          <w:kern w:val="2"/>
          <w:sz w:val="28"/>
          <w:szCs w:val="32"/>
        </w:rPr>
        <w:t>odule</w:t>
      </w:r>
      <w:proofErr w:type="spellEnd"/>
      <w:r w:rsidRPr="004333D7">
        <w:rPr>
          <w:rFonts w:ascii="Times New Roman" w:hAnsi="Times New Roman" w:cs="Times New Roman" w:hint="eastAsia"/>
          <w:kern w:val="2"/>
          <w:sz w:val="28"/>
          <w:szCs w:val="32"/>
        </w:rPr>
        <w:t>）帧封装模块：主要功能是将接收到的</w:t>
      </w:r>
      <w:r w:rsidRPr="004333D7">
        <w:rPr>
          <w:rFonts w:ascii="Times New Roman" w:hAnsi="Times New Roman" w:cs="Times New Roman" w:hint="eastAsia"/>
          <w:kern w:val="2"/>
          <w:sz w:val="28"/>
          <w:szCs w:val="32"/>
        </w:rPr>
        <w:t>ARP</w:t>
      </w:r>
      <w:r w:rsidRPr="004333D7">
        <w:rPr>
          <w:rFonts w:ascii="Times New Roman" w:hAnsi="Times New Roman" w:cs="Times New Roman" w:hint="eastAsia"/>
          <w:kern w:val="2"/>
          <w:sz w:val="28"/>
          <w:szCs w:val="32"/>
        </w:rPr>
        <w:t>请求帧、</w:t>
      </w:r>
      <w:r w:rsidRPr="004333D7">
        <w:rPr>
          <w:rFonts w:ascii="Times New Roman" w:hAnsi="Times New Roman" w:cs="Times New Roman" w:hint="eastAsia"/>
          <w:kern w:val="2"/>
          <w:sz w:val="28"/>
          <w:szCs w:val="32"/>
        </w:rPr>
        <w:t>PTP</w:t>
      </w:r>
      <w:r w:rsidRPr="004333D7">
        <w:rPr>
          <w:rFonts w:ascii="Times New Roman" w:hAnsi="Times New Roman" w:cs="Times New Roman" w:hint="eastAsia"/>
          <w:kern w:val="2"/>
          <w:sz w:val="28"/>
          <w:szCs w:val="32"/>
        </w:rPr>
        <w:t>帧、</w:t>
      </w:r>
      <w:r w:rsidRPr="004333D7">
        <w:rPr>
          <w:rFonts w:ascii="Times New Roman" w:hAnsi="Times New Roman" w:cs="Times New Roman" w:hint="eastAsia"/>
          <w:kern w:val="2"/>
          <w:sz w:val="28"/>
          <w:szCs w:val="32"/>
        </w:rPr>
        <w:t>NMAC</w:t>
      </w:r>
      <w:r w:rsidRPr="004333D7">
        <w:rPr>
          <w:rFonts w:ascii="Times New Roman" w:hAnsi="Times New Roman" w:cs="Times New Roman" w:hint="eastAsia"/>
          <w:kern w:val="2"/>
          <w:sz w:val="28"/>
          <w:szCs w:val="32"/>
        </w:rPr>
        <w:t>状态上报帧封装成</w:t>
      </w:r>
      <w:r w:rsidRPr="004333D7">
        <w:rPr>
          <w:rFonts w:ascii="Times New Roman" w:hAnsi="Times New Roman" w:cs="Times New Roman" w:hint="eastAsia"/>
          <w:kern w:val="2"/>
          <w:sz w:val="28"/>
          <w:szCs w:val="32"/>
        </w:rPr>
        <w:t>TSMP</w:t>
      </w:r>
      <w:r w:rsidRPr="004333D7">
        <w:rPr>
          <w:rFonts w:ascii="Times New Roman" w:hAnsi="Times New Roman" w:cs="Times New Roman" w:hint="eastAsia"/>
          <w:kern w:val="2"/>
          <w:sz w:val="28"/>
          <w:szCs w:val="32"/>
        </w:rPr>
        <w:t>协议。</w:t>
      </w:r>
    </w:p>
    <w:p w14:paraId="467B0BB8" w14:textId="77777777"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MUX</w:t>
      </w:r>
      <w:r w:rsidRPr="004333D7">
        <w:rPr>
          <w:rFonts w:ascii="Times New Roman" w:hAnsi="Times New Roman" w:cs="Times New Roman" w:hint="eastAsia"/>
          <w:kern w:val="2"/>
          <w:sz w:val="28"/>
          <w:szCs w:val="32"/>
        </w:rPr>
        <w:t>数据选择器模块：主要功能是对封装后的帧和解封装后的</w:t>
      </w:r>
      <w:proofErr w:type="gramStart"/>
      <w:r w:rsidRPr="004333D7">
        <w:rPr>
          <w:rFonts w:ascii="Times New Roman" w:hAnsi="Times New Roman" w:cs="Times New Roman" w:hint="eastAsia"/>
          <w:kern w:val="2"/>
          <w:sz w:val="28"/>
          <w:szCs w:val="32"/>
        </w:rPr>
        <w:t>帧进行</w:t>
      </w:r>
      <w:proofErr w:type="gramEnd"/>
      <w:r w:rsidRPr="004333D7">
        <w:rPr>
          <w:rFonts w:ascii="Times New Roman" w:hAnsi="Times New Roman" w:cs="Times New Roman" w:hint="eastAsia"/>
          <w:kern w:val="2"/>
          <w:sz w:val="28"/>
          <w:szCs w:val="32"/>
        </w:rPr>
        <w:t>选择，并将选择输出的帧输出到输出模块。</w:t>
      </w:r>
    </w:p>
    <w:p w14:paraId="797D6A7B" w14:textId="2197ADB5"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CTX</w:t>
      </w:r>
      <w:r w:rsidRPr="004333D7">
        <w:rPr>
          <w:rFonts w:ascii="Times New Roman" w:hAnsi="Times New Roman" w:cs="Times New Roman" w:hint="eastAsia"/>
          <w:kern w:val="2"/>
          <w:sz w:val="28"/>
          <w:szCs w:val="32"/>
        </w:rPr>
        <w:t>（</w:t>
      </w:r>
      <w:proofErr w:type="spellStart"/>
      <w:r w:rsidR="00F95951">
        <w:rPr>
          <w:rFonts w:ascii="Times New Roman" w:hAnsi="Times New Roman" w:cs="Times New Roman"/>
          <w:kern w:val="2"/>
          <w:sz w:val="28"/>
          <w:szCs w:val="32"/>
        </w:rPr>
        <w:t>C</w:t>
      </w:r>
      <w:r w:rsidRPr="004333D7">
        <w:rPr>
          <w:rFonts w:ascii="Times New Roman" w:hAnsi="Times New Roman" w:cs="Times New Roman" w:hint="eastAsia"/>
          <w:kern w:val="2"/>
          <w:sz w:val="28"/>
          <w:szCs w:val="32"/>
        </w:rPr>
        <w:t>ontorl</w:t>
      </w:r>
      <w:proofErr w:type="spellEnd"/>
      <w:r w:rsidRPr="004333D7">
        <w:rPr>
          <w:rFonts w:ascii="Times New Roman" w:hAnsi="Times New Roman" w:cs="Times New Roman" w:hint="eastAsia"/>
          <w:kern w:val="2"/>
          <w:sz w:val="28"/>
          <w:szCs w:val="32"/>
        </w:rPr>
        <w:t xml:space="preserve"> TX</w:t>
      </w:r>
      <w:r w:rsidRPr="004333D7">
        <w:rPr>
          <w:rFonts w:ascii="Times New Roman" w:hAnsi="Times New Roman" w:cs="Times New Roman" w:hint="eastAsia"/>
          <w:kern w:val="2"/>
          <w:sz w:val="28"/>
          <w:szCs w:val="32"/>
        </w:rPr>
        <w:t>）控制发送模块：主要功能是从报文缓存区中读取报文并释放</w:t>
      </w:r>
      <w:proofErr w:type="spellStart"/>
      <w:r w:rsidRPr="004333D7">
        <w:rPr>
          <w:rFonts w:ascii="Times New Roman" w:hAnsi="Times New Roman" w:cs="Times New Roman" w:hint="eastAsia"/>
          <w:kern w:val="2"/>
          <w:sz w:val="28"/>
          <w:szCs w:val="32"/>
        </w:rPr>
        <w:t>pkt_bufid</w:t>
      </w:r>
      <w:proofErr w:type="spellEnd"/>
      <w:r w:rsidRPr="004333D7">
        <w:rPr>
          <w:rFonts w:ascii="Times New Roman" w:hAnsi="Times New Roman" w:cs="Times New Roman" w:hint="eastAsia"/>
          <w:kern w:val="2"/>
          <w:sz w:val="28"/>
          <w:szCs w:val="32"/>
        </w:rPr>
        <w:t>、计算时间同步报文的透明时钟、完成报文从内部处理</w:t>
      </w:r>
      <w:proofErr w:type="gramStart"/>
      <w:r w:rsidRPr="004333D7">
        <w:rPr>
          <w:rFonts w:ascii="Times New Roman" w:hAnsi="Times New Roman" w:cs="Times New Roman" w:hint="eastAsia"/>
          <w:kern w:val="2"/>
          <w:sz w:val="28"/>
          <w:szCs w:val="32"/>
        </w:rPr>
        <w:t>时钟域到外部</w:t>
      </w:r>
      <w:proofErr w:type="gramEnd"/>
      <w:r w:rsidRPr="004333D7">
        <w:rPr>
          <w:rFonts w:ascii="Times New Roman" w:hAnsi="Times New Roman" w:cs="Times New Roman" w:hint="eastAsia"/>
          <w:kern w:val="2"/>
          <w:sz w:val="28"/>
          <w:szCs w:val="32"/>
        </w:rPr>
        <w:t>PHY</w:t>
      </w:r>
      <w:r w:rsidRPr="004333D7">
        <w:rPr>
          <w:rFonts w:ascii="Times New Roman" w:hAnsi="Times New Roman" w:cs="Times New Roman" w:hint="eastAsia"/>
          <w:kern w:val="2"/>
          <w:sz w:val="28"/>
          <w:szCs w:val="32"/>
        </w:rPr>
        <w:t>架构的时钟域的切换、将数据报文构造</w:t>
      </w:r>
      <w:proofErr w:type="gramStart"/>
      <w:r w:rsidRPr="004333D7">
        <w:rPr>
          <w:rFonts w:ascii="Times New Roman" w:hAnsi="Times New Roman" w:cs="Times New Roman" w:hint="eastAsia"/>
          <w:kern w:val="2"/>
          <w:sz w:val="28"/>
          <w:szCs w:val="32"/>
        </w:rPr>
        <w:t>帧</w:t>
      </w:r>
      <w:proofErr w:type="gramEnd"/>
      <w:r w:rsidRPr="004333D7">
        <w:rPr>
          <w:rFonts w:ascii="Times New Roman" w:hAnsi="Times New Roman" w:cs="Times New Roman" w:hint="eastAsia"/>
          <w:kern w:val="2"/>
          <w:sz w:val="28"/>
          <w:szCs w:val="32"/>
        </w:rPr>
        <w:t>前导符和</w:t>
      </w:r>
      <w:proofErr w:type="gramStart"/>
      <w:r w:rsidRPr="004333D7">
        <w:rPr>
          <w:rFonts w:ascii="Times New Roman" w:hAnsi="Times New Roman" w:cs="Times New Roman" w:hint="eastAsia"/>
          <w:kern w:val="2"/>
          <w:sz w:val="28"/>
          <w:szCs w:val="32"/>
        </w:rPr>
        <w:t>帧开始</w:t>
      </w:r>
      <w:proofErr w:type="gramEnd"/>
      <w:r w:rsidRPr="004333D7">
        <w:rPr>
          <w:rFonts w:ascii="Times New Roman" w:hAnsi="Times New Roman" w:cs="Times New Roman" w:hint="eastAsia"/>
          <w:kern w:val="2"/>
          <w:sz w:val="28"/>
          <w:szCs w:val="32"/>
        </w:rPr>
        <w:t>符后由网络接口传输。读取报文时，需要先将</w:t>
      </w:r>
      <w:proofErr w:type="spellStart"/>
      <w:r w:rsidRPr="004333D7">
        <w:rPr>
          <w:rFonts w:ascii="Times New Roman" w:hAnsi="Times New Roman" w:cs="Times New Roman" w:hint="eastAsia"/>
          <w:kern w:val="2"/>
          <w:sz w:val="28"/>
          <w:szCs w:val="32"/>
        </w:rPr>
        <w:t>pkt_bufid</w:t>
      </w:r>
      <w:proofErr w:type="spellEnd"/>
      <w:r w:rsidRPr="004333D7">
        <w:rPr>
          <w:rFonts w:ascii="Times New Roman" w:hAnsi="Times New Roman" w:cs="Times New Roman" w:hint="eastAsia"/>
          <w:kern w:val="2"/>
          <w:sz w:val="28"/>
          <w:szCs w:val="32"/>
        </w:rPr>
        <w:t>映射成地址，并根据此地址往报文集中缓存模块进行报文数据的提取，同时需要将此</w:t>
      </w:r>
      <w:proofErr w:type="spellStart"/>
      <w:r w:rsidRPr="004333D7">
        <w:rPr>
          <w:rFonts w:ascii="Times New Roman" w:hAnsi="Times New Roman" w:cs="Times New Roman" w:hint="eastAsia"/>
          <w:kern w:val="2"/>
          <w:sz w:val="28"/>
          <w:szCs w:val="32"/>
        </w:rPr>
        <w:t>pkt_bufid</w:t>
      </w:r>
      <w:proofErr w:type="spellEnd"/>
      <w:r w:rsidRPr="004333D7">
        <w:rPr>
          <w:rFonts w:ascii="Times New Roman" w:hAnsi="Times New Roman" w:cs="Times New Roman" w:hint="eastAsia"/>
          <w:kern w:val="2"/>
          <w:sz w:val="28"/>
          <w:szCs w:val="32"/>
        </w:rPr>
        <w:t>归还给报文集中缓存模块以便后续进入架构的报文使用。</w:t>
      </w:r>
    </w:p>
    <w:p w14:paraId="5B6AEC50" w14:textId="22B05BB9"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CSM</w:t>
      </w:r>
      <w:r w:rsidRPr="004333D7">
        <w:rPr>
          <w:rFonts w:ascii="Times New Roman" w:hAnsi="Times New Roman" w:cs="Times New Roman" w:hint="eastAsia"/>
          <w:kern w:val="2"/>
          <w:sz w:val="28"/>
          <w:szCs w:val="32"/>
        </w:rPr>
        <w:t>（</w:t>
      </w:r>
      <w:r w:rsidRPr="004333D7">
        <w:rPr>
          <w:rFonts w:ascii="Times New Roman" w:hAnsi="Times New Roman" w:cs="Times New Roman" w:hint="eastAsia"/>
          <w:kern w:val="2"/>
          <w:sz w:val="28"/>
          <w:szCs w:val="32"/>
        </w:rPr>
        <w:t xml:space="preserve">Configuration and </w:t>
      </w:r>
      <w:r w:rsidR="00F95951">
        <w:rPr>
          <w:rFonts w:ascii="Times New Roman" w:hAnsi="Times New Roman" w:cs="Times New Roman"/>
          <w:kern w:val="2"/>
          <w:sz w:val="28"/>
          <w:szCs w:val="32"/>
        </w:rPr>
        <w:t>S</w:t>
      </w:r>
      <w:r w:rsidRPr="004333D7">
        <w:rPr>
          <w:rFonts w:ascii="Times New Roman" w:hAnsi="Times New Roman" w:cs="Times New Roman" w:hint="eastAsia"/>
          <w:kern w:val="2"/>
          <w:sz w:val="28"/>
          <w:szCs w:val="32"/>
        </w:rPr>
        <w:t xml:space="preserve">tate </w:t>
      </w:r>
      <w:r w:rsidR="00F95951">
        <w:rPr>
          <w:rFonts w:ascii="Times New Roman" w:hAnsi="Times New Roman" w:cs="Times New Roman"/>
          <w:kern w:val="2"/>
          <w:sz w:val="28"/>
          <w:szCs w:val="32"/>
        </w:rPr>
        <w:t>M</w:t>
      </w:r>
      <w:r w:rsidRPr="004333D7">
        <w:rPr>
          <w:rFonts w:ascii="Times New Roman" w:hAnsi="Times New Roman" w:cs="Times New Roman" w:hint="eastAsia"/>
          <w:kern w:val="2"/>
          <w:sz w:val="28"/>
          <w:szCs w:val="32"/>
        </w:rPr>
        <w:t>anage</w:t>
      </w:r>
      <w:r w:rsidRPr="004333D7">
        <w:rPr>
          <w:rFonts w:ascii="Times New Roman" w:hAnsi="Times New Roman" w:cs="Times New Roman"/>
          <w:kern w:val="2"/>
          <w:sz w:val="28"/>
          <w:szCs w:val="32"/>
        </w:rPr>
        <w:t>）</w:t>
      </w:r>
      <w:r w:rsidRPr="004333D7">
        <w:rPr>
          <w:rFonts w:ascii="Times New Roman" w:hAnsi="Times New Roman" w:cs="Times New Roman" w:hint="eastAsia"/>
          <w:kern w:val="2"/>
          <w:sz w:val="28"/>
          <w:szCs w:val="32"/>
        </w:rPr>
        <w:t>配置与状态管理模块：</w:t>
      </w:r>
      <w:r w:rsidRPr="004333D7">
        <w:rPr>
          <w:rFonts w:ascii="Times New Roman" w:hAnsi="Times New Roman" w:cs="Times New Roman" w:hint="eastAsia"/>
          <w:kern w:val="2"/>
          <w:sz w:val="28"/>
          <w:szCs w:val="32"/>
        </w:rPr>
        <w:t>CSM</w:t>
      </w:r>
      <w:r w:rsidRPr="004333D7">
        <w:rPr>
          <w:rFonts w:ascii="Times New Roman" w:hAnsi="Times New Roman" w:cs="Times New Roman" w:hint="eastAsia"/>
          <w:kern w:val="2"/>
          <w:sz w:val="28"/>
          <w:szCs w:val="32"/>
        </w:rPr>
        <w:t>模块主要功能把接收到的</w:t>
      </w:r>
      <w:r w:rsidRPr="004333D7">
        <w:rPr>
          <w:rFonts w:ascii="Times New Roman" w:hAnsi="Times New Roman" w:cs="Times New Roman" w:hint="eastAsia"/>
          <w:kern w:val="2"/>
          <w:sz w:val="28"/>
          <w:szCs w:val="32"/>
        </w:rPr>
        <w:t>NMAC</w:t>
      </w:r>
      <w:r w:rsidRPr="004333D7">
        <w:rPr>
          <w:rFonts w:ascii="Times New Roman" w:hAnsi="Times New Roman" w:cs="Times New Roman" w:hint="eastAsia"/>
          <w:kern w:val="2"/>
          <w:sz w:val="28"/>
          <w:szCs w:val="32"/>
        </w:rPr>
        <w:t>报文进行解析，并完成寄存器的配置或</w:t>
      </w:r>
      <w:r w:rsidRPr="004333D7">
        <w:rPr>
          <w:rFonts w:ascii="Times New Roman" w:hAnsi="Times New Roman" w:cs="Times New Roman" w:hint="eastAsia"/>
          <w:kern w:val="2"/>
          <w:sz w:val="28"/>
          <w:szCs w:val="32"/>
        </w:rPr>
        <w:t>RAM</w:t>
      </w:r>
      <w:r w:rsidRPr="004333D7">
        <w:rPr>
          <w:rFonts w:ascii="Times New Roman" w:hAnsi="Times New Roman" w:cs="Times New Roman" w:hint="eastAsia"/>
          <w:kern w:val="2"/>
          <w:sz w:val="28"/>
          <w:szCs w:val="32"/>
        </w:rPr>
        <w:t>的写操作；内部维护输入输出的端口收发报文的个数计数器；接收上报脉冲信号，构造</w:t>
      </w:r>
      <w:r w:rsidRPr="004333D7">
        <w:rPr>
          <w:rFonts w:ascii="Times New Roman" w:hAnsi="Times New Roman" w:cs="Times New Roman" w:hint="eastAsia"/>
          <w:kern w:val="2"/>
          <w:sz w:val="28"/>
          <w:szCs w:val="32"/>
        </w:rPr>
        <w:t>NMAC</w:t>
      </w:r>
      <w:r w:rsidRPr="004333D7">
        <w:rPr>
          <w:rFonts w:ascii="Times New Roman" w:hAnsi="Times New Roman" w:cs="Times New Roman" w:hint="eastAsia"/>
          <w:kern w:val="2"/>
          <w:sz w:val="28"/>
          <w:szCs w:val="32"/>
        </w:rPr>
        <w:t>上报报文并发送给主机发送模块。</w:t>
      </w:r>
    </w:p>
    <w:p w14:paraId="2FF8AE2D" w14:textId="76E37FA8"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GTS</w:t>
      </w:r>
      <w:r w:rsidRPr="004333D7">
        <w:rPr>
          <w:rFonts w:ascii="Times New Roman" w:hAnsi="Times New Roman" w:cs="Times New Roman" w:hint="eastAsia"/>
          <w:kern w:val="2"/>
          <w:sz w:val="28"/>
          <w:szCs w:val="32"/>
        </w:rPr>
        <w:t>（</w:t>
      </w:r>
      <w:proofErr w:type="spellStart"/>
      <w:r w:rsidR="00F95951">
        <w:rPr>
          <w:rFonts w:ascii="Times New Roman" w:hAnsi="Times New Roman" w:cs="Times New Roman"/>
          <w:kern w:val="2"/>
          <w:sz w:val="28"/>
          <w:szCs w:val="32"/>
        </w:rPr>
        <w:t>G</w:t>
      </w:r>
      <w:r w:rsidRPr="004333D7">
        <w:rPr>
          <w:rFonts w:ascii="Times New Roman" w:hAnsi="Times New Roman" w:cs="Times New Roman" w:hint="eastAsia"/>
          <w:kern w:val="2"/>
          <w:sz w:val="28"/>
          <w:szCs w:val="32"/>
        </w:rPr>
        <w:t>lobal_</w:t>
      </w:r>
      <w:r w:rsidR="00F95951">
        <w:rPr>
          <w:rFonts w:ascii="Times New Roman" w:hAnsi="Times New Roman" w:cs="Times New Roman"/>
          <w:kern w:val="2"/>
          <w:sz w:val="28"/>
          <w:szCs w:val="32"/>
        </w:rPr>
        <w:t>T</w:t>
      </w:r>
      <w:r w:rsidRPr="004333D7">
        <w:rPr>
          <w:rFonts w:ascii="Times New Roman" w:hAnsi="Times New Roman" w:cs="Times New Roman" w:hint="eastAsia"/>
          <w:kern w:val="2"/>
          <w:sz w:val="28"/>
          <w:szCs w:val="32"/>
        </w:rPr>
        <w:t>ime_</w:t>
      </w:r>
      <w:r w:rsidR="00F95951">
        <w:rPr>
          <w:rFonts w:ascii="Times New Roman" w:hAnsi="Times New Roman" w:cs="Times New Roman"/>
          <w:kern w:val="2"/>
          <w:sz w:val="28"/>
          <w:szCs w:val="32"/>
        </w:rPr>
        <w:t>S</w:t>
      </w:r>
      <w:r w:rsidRPr="004333D7">
        <w:rPr>
          <w:rFonts w:ascii="Times New Roman" w:hAnsi="Times New Roman" w:cs="Times New Roman" w:hint="eastAsia"/>
          <w:kern w:val="2"/>
          <w:sz w:val="28"/>
          <w:szCs w:val="32"/>
        </w:rPr>
        <w:t>ync</w:t>
      </w:r>
      <w:proofErr w:type="spellEnd"/>
      <w:r w:rsidRPr="004333D7">
        <w:rPr>
          <w:rFonts w:ascii="Times New Roman" w:hAnsi="Times New Roman" w:cs="Times New Roman" w:hint="eastAsia"/>
          <w:kern w:val="2"/>
          <w:sz w:val="28"/>
          <w:szCs w:val="32"/>
        </w:rPr>
        <w:t>）模块：主功能如下维护一个全局时钟并对全局时钟进行修复：使用一个</w:t>
      </w:r>
      <w:r w:rsidRPr="004333D7">
        <w:rPr>
          <w:rFonts w:ascii="Times New Roman" w:hAnsi="Times New Roman" w:cs="Times New Roman" w:hint="eastAsia"/>
          <w:kern w:val="2"/>
          <w:sz w:val="28"/>
          <w:szCs w:val="32"/>
        </w:rPr>
        <w:t>48</w:t>
      </w:r>
      <w:r w:rsidRPr="004333D7">
        <w:rPr>
          <w:rFonts w:ascii="Times New Roman" w:hAnsi="Times New Roman" w:cs="Times New Roman" w:hint="eastAsia"/>
          <w:kern w:val="2"/>
          <w:sz w:val="28"/>
          <w:szCs w:val="32"/>
        </w:rPr>
        <w:t>位计数器维护一个全局时钟，其中低</w:t>
      </w:r>
      <w:r w:rsidRPr="004333D7">
        <w:rPr>
          <w:rFonts w:ascii="Times New Roman" w:hAnsi="Times New Roman" w:cs="Times New Roman" w:hint="eastAsia"/>
          <w:kern w:val="2"/>
          <w:sz w:val="28"/>
          <w:szCs w:val="32"/>
        </w:rPr>
        <w:t>17</w:t>
      </w:r>
      <w:r w:rsidRPr="004333D7">
        <w:rPr>
          <w:rFonts w:ascii="Times New Roman" w:hAnsi="Times New Roman" w:cs="Times New Roman" w:hint="eastAsia"/>
          <w:kern w:val="2"/>
          <w:sz w:val="28"/>
          <w:szCs w:val="32"/>
        </w:rPr>
        <w:t>位表示</w:t>
      </w:r>
      <w:r w:rsidR="002328B3">
        <w:rPr>
          <w:rFonts w:ascii="Times New Roman" w:hAnsi="Times New Roman" w:cs="Times New Roman" w:hint="eastAsia"/>
          <w:kern w:val="2"/>
          <w:sz w:val="28"/>
          <w:szCs w:val="32"/>
        </w:rPr>
        <w:t>多少</w:t>
      </w:r>
      <w:r w:rsidRPr="004333D7">
        <w:rPr>
          <w:rFonts w:ascii="Times New Roman" w:hAnsi="Times New Roman" w:cs="Times New Roman" w:hint="eastAsia"/>
          <w:kern w:val="2"/>
          <w:sz w:val="28"/>
          <w:szCs w:val="32"/>
        </w:rPr>
        <w:t>拍，高</w:t>
      </w:r>
      <w:r w:rsidRPr="004333D7">
        <w:rPr>
          <w:rFonts w:ascii="Times New Roman" w:hAnsi="Times New Roman" w:cs="Times New Roman" w:hint="eastAsia"/>
          <w:kern w:val="2"/>
          <w:sz w:val="28"/>
          <w:szCs w:val="32"/>
        </w:rPr>
        <w:t>31</w:t>
      </w:r>
      <w:r w:rsidRPr="004333D7">
        <w:rPr>
          <w:rFonts w:ascii="Times New Roman" w:hAnsi="Times New Roman" w:cs="Times New Roman" w:hint="eastAsia"/>
          <w:kern w:val="2"/>
          <w:sz w:val="28"/>
          <w:szCs w:val="32"/>
        </w:rPr>
        <w:t>位表示</w:t>
      </w:r>
      <w:r w:rsidR="002328B3">
        <w:rPr>
          <w:rFonts w:ascii="Times New Roman" w:hAnsi="Times New Roman" w:cs="Times New Roman" w:hint="eastAsia"/>
          <w:kern w:val="2"/>
          <w:sz w:val="28"/>
          <w:szCs w:val="32"/>
        </w:rPr>
        <w:t>多少</w:t>
      </w:r>
      <w:r w:rsidRPr="004333D7">
        <w:rPr>
          <w:rFonts w:ascii="Times New Roman" w:hAnsi="Times New Roman" w:cs="Times New Roman" w:hint="eastAsia"/>
          <w:kern w:val="2"/>
          <w:sz w:val="28"/>
          <w:szCs w:val="32"/>
        </w:rPr>
        <w:t>毫秒，用于表示全局时间。维护一个清零计数器用于计算透明时钟：隔一段时间清零计数器计到</w:t>
      </w:r>
      <w:r w:rsidRPr="004333D7">
        <w:rPr>
          <w:rFonts w:ascii="Times New Roman" w:hAnsi="Times New Roman" w:cs="Times New Roman" w:hint="eastAsia"/>
          <w:kern w:val="2"/>
          <w:sz w:val="28"/>
          <w:szCs w:val="32"/>
        </w:rPr>
        <w:lastRenderedPageBreak/>
        <w:t>最大值时，在清零计数器清零的同时发送清零脉冲到其他模块（需要计算透明时钟的模块，</w:t>
      </w:r>
      <w:proofErr w:type="gramStart"/>
      <w:r w:rsidRPr="004333D7">
        <w:rPr>
          <w:rFonts w:ascii="Times New Roman" w:hAnsi="Times New Roman" w:cs="Times New Roman" w:hint="eastAsia"/>
          <w:kern w:val="2"/>
          <w:sz w:val="28"/>
          <w:szCs w:val="32"/>
        </w:rPr>
        <w:t>如各个</w:t>
      </w:r>
      <w:proofErr w:type="gramEnd"/>
      <w:r w:rsidRPr="004333D7">
        <w:rPr>
          <w:rFonts w:ascii="Times New Roman" w:hAnsi="Times New Roman" w:cs="Times New Roman" w:hint="eastAsia"/>
          <w:kern w:val="2"/>
          <w:sz w:val="28"/>
          <w:szCs w:val="32"/>
        </w:rPr>
        <w:t>端口模块，主机接收和主机发送模块），其他模块清零计数器也同时进行清零，在计算透明时钟时使用清零计数器的值，从而实现设备内的时间同步。由于时间</w:t>
      </w:r>
      <w:proofErr w:type="gramStart"/>
      <w:r w:rsidRPr="004333D7">
        <w:rPr>
          <w:rFonts w:ascii="Times New Roman" w:hAnsi="Times New Roman" w:cs="Times New Roman" w:hint="eastAsia"/>
          <w:kern w:val="2"/>
          <w:sz w:val="28"/>
          <w:szCs w:val="32"/>
        </w:rPr>
        <w:t>槽最大</w:t>
      </w:r>
      <w:proofErr w:type="gramEnd"/>
      <w:r w:rsidRPr="004333D7">
        <w:rPr>
          <w:rFonts w:ascii="Times New Roman" w:hAnsi="Times New Roman" w:cs="Times New Roman" w:hint="eastAsia"/>
          <w:kern w:val="2"/>
          <w:sz w:val="28"/>
          <w:szCs w:val="32"/>
        </w:rPr>
        <w:t>值为</w:t>
      </w:r>
      <w:r w:rsidRPr="004333D7">
        <w:rPr>
          <w:rFonts w:ascii="Times New Roman" w:hAnsi="Times New Roman" w:cs="Times New Roman" w:hint="eastAsia"/>
          <w:kern w:val="2"/>
          <w:sz w:val="28"/>
          <w:szCs w:val="32"/>
        </w:rPr>
        <w:t>2ms</w:t>
      </w:r>
      <w:r w:rsidRPr="004333D7">
        <w:rPr>
          <w:rFonts w:ascii="Times New Roman" w:hAnsi="Times New Roman" w:cs="Times New Roman" w:hint="eastAsia"/>
          <w:kern w:val="2"/>
          <w:sz w:val="28"/>
          <w:szCs w:val="32"/>
        </w:rPr>
        <w:t>，因此报文在架构中的传输延迟最大为</w:t>
      </w:r>
      <w:r w:rsidRPr="004333D7">
        <w:rPr>
          <w:rFonts w:ascii="Times New Roman" w:hAnsi="Times New Roman" w:cs="Times New Roman" w:hint="eastAsia"/>
          <w:kern w:val="2"/>
          <w:sz w:val="28"/>
          <w:szCs w:val="32"/>
        </w:rPr>
        <w:t>4ms</w:t>
      </w:r>
      <w:r w:rsidRPr="004333D7">
        <w:rPr>
          <w:rFonts w:ascii="Times New Roman" w:hAnsi="Times New Roman" w:cs="Times New Roman" w:hint="eastAsia"/>
          <w:kern w:val="2"/>
          <w:sz w:val="28"/>
          <w:szCs w:val="32"/>
        </w:rPr>
        <w:t>，使用</w:t>
      </w:r>
      <w:r w:rsidRPr="004333D7">
        <w:rPr>
          <w:rFonts w:ascii="Times New Roman" w:hAnsi="Times New Roman" w:cs="Times New Roman" w:hint="eastAsia"/>
          <w:kern w:val="2"/>
          <w:sz w:val="28"/>
          <w:szCs w:val="32"/>
        </w:rPr>
        <w:t>125Mhz</w:t>
      </w:r>
      <w:r w:rsidRPr="004333D7">
        <w:rPr>
          <w:rFonts w:ascii="Times New Roman" w:hAnsi="Times New Roman" w:cs="Times New Roman" w:hint="eastAsia"/>
          <w:kern w:val="2"/>
          <w:sz w:val="28"/>
          <w:szCs w:val="32"/>
        </w:rPr>
        <w:t>时钟时，则需要</w:t>
      </w:r>
      <w:r w:rsidRPr="004333D7">
        <w:rPr>
          <w:rFonts w:ascii="Times New Roman" w:hAnsi="Times New Roman" w:cs="Times New Roman" w:hint="eastAsia"/>
          <w:kern w:val="2"/>
          <w:sz w:val="28"/>
          <w:szCs w:val="32"/>
        </w:rPr>
        <w:t>19</w:t>
      </w:r>
      <w:r w:rsidRPr="004333D7">
        <w:rPr>
          <w:rFonts w:ascii="Times New Roman" w:hAnsi="Times New Roman" w:cs="Times New Roman" w:hint="eastAsia"/>
          <w:kern w:val="2"/>
          <w:sz w:val="28"/>
          <w:szCs w:val="32"/>
        </w:rPr>
        <w:t>位的计数器。维护一个上报周期计数器，当内部时钟走过一个周期时给出一个上报的脉冲信号。</w:t>
      </w:r>
    </w:p>
    <w:p w14:paraId="723ECA83" w14:textId="33949B7D" w:rsidR="004333D7" w:rsidRPr="004333D7" w:rsidRDefault="004333D7" w:rsidP="004333D7">
      <w:pPr>
        <w:widowControl w:val="0"/>
        <w:adjustRightInd/>
        <w:snapToGrid/>
        <w:spacing w:after="0"/>
        <w:ind w:firstLineChars="200" w:firstLine="560"/>
        <w:jc w:val="both"/>
        <w:rPr>
          <w:rFonts w:ascii="Times New Roman" w:hAnsi="Times New Roman" w:cs="Times New Roman"/>
          <w:kern w:val="2"/>
          <w:sz w:val="28"/>
          <w:szCs w:val="32"/>
        </w:rPr>
      </w:pPr>
      <w:r w:rsidRPr="004333D7">
        <w:rPr>
          <w:rFonts w:ascii="Times New Roman" w:hAnsi="Times New Roman" w:cs="Times New Roman" w:hint="eastAsia"/>
          <w:kern w:val="2"/>
          <w:sz w:val="28"/>
          <w:szCs w:val="32"/>
        </w:rPr>
        <w:t>TSC</w:t>
      </w:r>
      <w:r w:rsidRPr="004333D7">
        <w:rPr>
          <w:rFonts w:ascii="Times New Roman" w:hAnsi="Times New Roman" w:cs="Times New Roman" w:hint="eastAsia"/>
          <w:kern w:val="2"/>
          <w:sz w:val="28"/>
          <w:szCs w:val="32"/>
        </w:rPr>
        <w:t>（</w:t>
      </w:r>
      <w:proofErr w:type="spellStart"/>
      <w:r w:rsidR="00F95951">
        <w:rPr>
          <w:rFonts w:ascii="Times New Roman" w:hAnsi="Times New Roman" w:cs="Times New Roman"/>
          <w:kern w:val="2"/>
          <w:sz w:val="28"/>
          <w:szCs w:val="32"/>
        </w:rPr>
        <w:t>T</w:t>
      </w:r>
      <w:r w:rsidRPr="004333D7">
        <w:rPr>
          <w:rFonts w:ascii="Times New Roman" w:hAnsi="Times New Roman" w:cs="Times New Roman"/>
          <w:kern w:val="2"/>
          <w:sz w:val="28"/>
          <w:szCs w:val="32"/>
        </w:rPr>
        <w:t>ime_</w:t>
      </w:r>
      <w:r w:rsidR="00F95951">
        <w:rPr>
          <w:rFonts w:ascii="Times New Roman" w:hAnsi="Times New Roman" w:cs="Times New Roman"/>
          <w:kern w:val="2"/>
          <w:sz w:val="28"/>
          <w:szCs w:val="32"/>
        </w:rPr>
        <w:t>S</w:t>
      </w:r>
      <w:r w:rsidRPr="004333D7">
        <w:rPr>
          <w:rFonts w:ascii="Times New Roman" w:hAnsi="Times New Roman" w:cs="Times New Roman"/>
          <w:kern w:val="2"/>
          <w:sz w:val="28"/>
          <w:szCs w:val="32"/>
        </w:rPr>
        <w:t>lot_</w:t>
      </w:r>
      <w:r w:rsidR="00F95951">
        <w:rPr>
          <w:rFonts w:ascii="Times New Roman" w:hAnsi="Times New Roman" w:cs="Times New Roman"/>
          <w:kern w:val="2"/>
          <w:sz w:val="28"/>
          <w:szCs w:val="32"/>
        </w:rPr>
        <w:t>C</w:t>
      </w:r>
      <w:r w:rsidRPr="004333D7">
        <w:rPr>
          <w:rFonts w:ascii="Times New Roman" w:hAnsi="Times New Roman" w:cs="Times New Roman"/>
          <w:kern w:val="2"/>
          <w:sz w:val="28"/>
          <w:szCs w:val="32"/>
        </w:rPr>
        <w:t>alculation</w:t>
      </w:r>
      <w:proofErr w:type="spellEnd"/>
      <w:r w:rsidRPr="004333D7">
        <w:rPr>
          <w:rFonts w:ascii="Times New Roman" w:hAnsi="Times New Roman" w:cs="Times New Roman" w:hint="eastAsia"/>
          <w:kern w:val="2"/>
          <w:sz w:val="28"/>
          <w:szCs w:val="32"/>
        </w:rPr>
        <w:t>）模块：</w:t>
      </w:r>
      <w:r w:rsidRPr="004333D7">
        <w:rPr>
          <w:rFonts w:ascii="Times New Roman" w:hAnsi="Times New Roman" w:cs="Times New Roman"/>
          <w:kern w:val="2"/>
          <w:sz w:val="28"/>
          <w:szCs w:val="32"/>
        </w:rPr>
        <w:t>根据全局时间和时间槽长度，计算当前注入时刻</w:t>
      </w:r>
      <w:r w:rsidRPr="004333D7">
        <w:rPr>
          <w:rFonts w:ascii="Times New Roman" w:hAnsi="Times New Roman" w:cs="Times New Roman" w:hint="eastAsia"/>
          <w:kern w:val="2"/>
          <w:sz w:val="28"/>
          <w:szCs w:val="32"/>
        </w:rPr>
        <w:t>。</w:t>
      </w:r>
    </w:p>
    <w:p w14:paraId="7C0D59F6" w14:textId="093EBFD3" w:rsidR="00434C11" w:rsidRPr="00FE140A" w:rsidRDefault="00FE140A" w:rsidP="00F2014F">
      <w:pPr>
        <w:pStyle w:val="2"/>
      </w:pPr>
      <w:bookmarkStart w:id="301" w:name="_Toc69049333"/>
      <w:r>
        <w:t>2</w:t>
      </w:r>
      <w:r w:rsidRPr="0032658B">
        <w:t>.</w:t>
      </w:r>
      <w:r w:rsidR="00F2014F">
        <w:t>2</w:t>
      </w:r>
      <w:r w:rsidRPr="0032658B">
        <w:t xml:space="preserve"> </w:t>
      </w:r>
      <w:r>
        <w:rPr>
          <w:rFonts w:hint="eastAsia"/>
        </w:rPr>
        <w:t>帧的</w:t>
      </w:r>
      <w:r>
        <w:t>处理流程</w:t>
      </w:r>
      <w:bookmarkEnd w:id="301"/>
    </w:p>
    <w:p w14:paraId="2BCEE610" w14:textId="65A313DB" w:rsidR="00FE140A" w:rsidRDefault="003B32E3" w:rsidP="00FE140A">
      <w:pPr>
        <w:widowControl w:val="0"/>
        <w:adjustRightInd/>
        <w:snapToGrid/>
        <w:spacing w:after="0"/>
        <w:ind w:firstLineChars="200" w:firstLine="560"/>
        <w:jc w:val="both"/>
        <w:rPr>
          <w:rFonts w:ascii="Times New Roman" w:hAnsi="Times New Roman" w:cs="Times New Roman"/>
          <w:kern w:val="2"/>
          <w:sz w:val="28"/>
          <w:szCs w:val="32"/>
        </w:rPr>
      </w:pPr>
      <w:r>
        <w:rPr>
          <w:rFonts w:ascii="Times New Roman" w:hAnsi="Times New Roman" w:cs="Times New Roman" w:hint="eastAsia"/>
          <w:kern w:val="2"/>
          <w:sz w:val="28"/>
          <w:szCs w:val="32"/>
        </w:rPr>
        <w:t>硬件控制逻辑的主要处理流程包括帧的封装与解封装。</w:t>
      </w:r>
    </w:p>
    <w:p w14:paraId="430CF195" w14:textId="17E9C854" w:rsidR="00F2014F" w:rsidRPr="00942E34" w:rsidRDefault="00F2014F" w:rsidP="00942E34">
      <w:pPr>
        <w:pStyle w:val="3"/>
        <w:rPr>
          <w:rFonts w:asciiTheme="majorEastAsia" w:hAnsiTheme="majorEastAsia"/>
          <w:szCs w:val="28"/>
        </w:rPr>
      </w:pPr>
      <w:bookmarkStart w:id="302" w:name="_Toc69049334"/>
      <w:r w:rsidRPr="00942E34">
        <w:rPr>
          <w:rFonts w:asciiTheme="majorEastAsia" w:eastAsiaTheme="majorEastAsia" w:hAnsiTheme="majorEastAsia"/>
          <w:b w:val="0"/>
          <w:sz w:val="28"/>
          <w:szCs w:val="28"/>
        </w:rPr>
        <w:t>2.2.1</w:t>
      </w:r>
      <w:r w:rsidR="003B32E3" w:rsidRPr="00942E34">
        <w:rPr>
          <w:rFonts w:asciiTheme="majorEastAsia" w:eastAsiaTheme="majorEastAsia" w:hAnsiTheme="majorEastAsia" w:hint="eastAsia"/>
          <w:b w:val="0"/>
          <w:sz w:val="28"/>
          <w:szCs w:val="28"/>
        </w:rPr>
        <w:t>帧的</w:t>
      </w:r>
      <w:r w:rsidR="007F5F59" w:rsidRPr="00942E34">
        <w:rPr>
          <w:rFonts w:asciiTheme="majorEastAsia" w:eastAsiaTheme="majorEastAsia" w:hAnsiTheme="majorEastAsia" w:hint="eastAsia"/>
          <w:b w:val="0"/>
          <w:sz w:val="28"/>
          <w:szCs w:val="28"/>
        </w:rPr>
        <w:t>解</w:t>
      </w:r>
      <w:r w:rsidR="003B32E3" w:rsidRPr="00942E34">
        <w:rPr>
          <w:rFonts w:asciiTheme="majorEastAsia" w:eastAsiaTheme="majorEastAsia" w:hAnsiTheme="majorEastAsia" w:hint="eastAsia"/>
          <w:b w:val="0"/>
          <w:sz w:val="28"/>
          <w:szCs w:val="28"/>
        </w:rPr>
        <w:t>封装</w:t>
      </w:r>
      <w:bookmarkEnd w:id="302"/>
    </w:p>
    <w:p w14:paraId="22B27B3F" w14:textId="416C2EF3" w:rsidR="003B32E3" w:rsidRPr="003B32E3" w:rsidRDefault="003B32E3" w:rsidP="003B32E3">
      <w:pPr>
        <w:widowControl w:val="0"/>
        <w:adjustRightInd/>
        <w:snapToGrid/>
        <w:spacing w:after="0"/>
        <w:ind w:firstLineChars="200" w:firstLine="560"/>
        <w:jc w:val="both"/>
        <w:rPr>
          <w:rFonts w:ascii="Times New Roman" w:hAnsi="Times New Roman" w:cs="Times New Roman"/>
          <w:kern w:val="2"/>
          <w:sz w:val="28"/>
          <w:szCs w:val="32"/>
        </w:rPr>
      </w:pPr>
      <w:r w:rsidRPr="003B32E3">
        <w:rPr>
          <w:rFonts w:ascii="Times New Roman" w:hAnsi="Times New Roman" w:cs="Times New Roman" w:hint="eastAsia"/>
          <w:kern w:val="2"/>
          <w:sz w:val="28"/>
          <w:szCs w:val="32"/>
        </w:rPr>
        <w:t>封装帧</w:t>
      </w:r>
      <w:r w:rsidR="00E24599">
        <w:rPr>
          <w:rFonts w:ascii="Times New Roman" w:hAnsi="Times New Roman" w:cs="Times New Roman" w:hint="eastAsia"/>
          <w:kern w:val="2"/>
          <w:sz w:val="28"/>
          <w:szCs w:val="32"/>
        </w:rPr>
        <w:t>是</w:t>
      </w:r>
      <w:r w:rsidR="00E24599">
        <w:rPr>
          <w:rFonts w:ascii="Times New Roman" w:hAnsi="Times New Roman" w:cs="Times New Roman" w:hint="eastAsia"/>
          <w:kern w:val="2"/>
          <w:sz w:val="28"/>
          <w:szCs w:val="32"/>
        </w:rPr>
        <w:t>TSMP</w:t>
      </w:r>
      <w:r w:rsidR="00E24599">
        <w:rPr>
          <w:rFonts w:ascii="Times New Roman" w:hAnsi="Times New Roman" w:cs="Times New Roman" w:hint="eastAsia"/>
          <w:kern w:val="2"/>
          <w:sz w:val="28"/>
          <w:szCs w:val="32"/>
        </w:rPr>
        <w:t>消息</w:t>
      </w:r>
      <w:r w:rsidR="00E24599">
        <w:rPr>
          <w:rFonts w:ascii="Times New Roman" w:hAnsi="Times New Roman" w:cs="Times New Roman"/>
          <w:kern w:val="2"/>
          <w:sz w:val="28"/>
          <w:szCs w:val="32"/>
        </w:rPr>
        <w:t>协议类型的帧，</w:t>
      </w:r>
      <w:r w:rsidRPr="003B32E3">
        <w:rPr>
          <w:rFonts w:ascii="Times New Roman" w:hAnsi="Times New Roman" w:cs="Times New Roman" w:hint="eastAsia"/>
          <w:kern w:val="2"/>
          <w:sz w:val="28"/>
          <w:szCs w:val="32"/>
        </w:rPr>
        <w:t>主要包括芯片配置帧、</w:t>
      </w:r>
      <w:r w:rsidR="00BC4F07">
        <w:rPr>
          <w:rFonts w:ascii="Times New Roman" w:hAnsi="Times New Roman" w:cs="Times New Roman"/>
          <w:kern w:val="2"/>
          <w:sz w:val="28"/>
          <w:szCs w:val="32"/>
        </w:rPr>
        <w:t>PTP</w:t>
      </w:r>
      <w:r w:rsidRPr="003B32E3">
        <w:rPr>
          <w:rFonts w:ascii="Times New Roman" w:hAnsi="Times New Roman" w:cs="Times New Roman" w:hint="eastAsia"/>
          <w:kern w:val="2"/>
          <w:sz w:val="28"/>
          <w:szCs w:val="32"/>
        </w:rPr>
        <w:t>封装帧、</w:t>
      </w:r>
      <w:r w:rsidR="00BC4F07">
        <w:rPr>
          <w:rFonts w:ascii="Times New Roman" w:hAnsi="Times New Roman" w:cs="Times New Roman"/>
          <w:kern w:val="2"/>
          <w:sz w:val="28"/>
          <w:szCs w:val="32"/>
        </w:rPr>
        <w:t>ARP</w:t>
      </w:r>
      <w:r w:rsidRPr="003B32E3">
        <w:rPr>
          <w:rFonts w:ascii="Times New Roman" w:hAnsi="Times New Roman" w:cs="Times New Roman" w:hint="eastAsia"/>
          <w:kern w:val="2"/>
          <w:sz w:val="28"/>
          <w:szCs w:val="32"/>
        </w:rPr>
        <w:t>封装帧。</w:t>
      </w:r>
      <w:r>
        <w:rPr>
          <w:rFonts w:ascii="Times New Roman" w:hAnsi="Times New Roman" w:cs="Times New Roman" w:hint="eastAsia"/>
          <w:kern w:val="2"/>
          <w:sz w:val="28"/>
          <w:szCs w:val="32"/>
        </w:rPr>
        <w:t>以</w:t>
      </w:r>
      <w:r w:rsidRPr="003B32E3">
        <w:rPr>
          <w:rFonts w:ascii="Times New Roman" w:hAnsi="Times New Roman" w:cs="Times New Roman" w:hint="eastAsia"/>
          <w:kern w:val="2"/>
          <w:sz w:val="28"/>
          <w:szCs w:val="32"/>
        </w:rPr>
        <w:t>芯片配置</w:t>
      </w:r>
      <w:proofErr w:type="gramStart"/>
      <w:r w:rsidRPr="003B32E3">
        <w:rPr>
          <w:rFonts w:ascii="Times New Roman" w:hAnsi="Times New Roman" w:cs="Times New Roman" w:hint="eastAsia"/>
          <w:kern w:val="2"/>
          <w:sz w:val="28"/>
          <w:szCs w:val="32"/>
        </w:rPr>
        <w:t>帧</w:t>
      </w:r>
      <w:proofErr w:type="gramEnd"/>
      <w:r>
        <w:rPr>
          <w:rFonts w:ascii="Times New Roman" w:hAnsi="Times New Roman" w:cs="Times New Roman" w:hint="eastAsia"/>
          <w:kern w:val="2"/>
          <w:sz w:val="28"/>
          <w:szCs w:val="32"/>
        </w:rPr>
        <w:t>为</w:t>
      </w:r>
      <w:r>
        <w:rPr>
          <w:rFonts w:ascii="Times New Roman" w:hAnsi="Times New Roman" w:cs="Times New Roman"/>
          <w:kern w:val="2"/>
          <w:sz w:val="28"/>
          <w:szCs w:val="32"/>
        </w:rPr>
        <w:t>例</w:t>
      </w:r>
      <w:r w:rsidRPr="003B32E3">
        <w:rPr>
          <w:rFonts w:ascii="Times New Roman" w:hAnsi="Times New Roman" w:cs="Times New Roman" w:hint="eastAsia"/>
          <w:kern w:val="2"/>
          <w:sz w:val="28"/>
          <w:szCs w:val="32"/>
        </w:rPr>
        <w:t>，芯片配置</w:t>
      </w:r>
      <w:proofErr w:type="gramStart"/>
      <w:r w:rsidRPr="003B32E3">
        <w:rPr>
          <w:rFonts w:ascii="Times New Roman" w:hAnsi="Times New Roman" w:cs="Times New Roman" w:hint="eastAsia"/>
          <w:kern w:val="2"/>
          <w:sz w:val="28"/>
          <w:szCs w:val="32"/>
        </w:rPr>
        <w:t>帧经控制</w:t>
      </w:r>
      <w:proofErr w:type="gramEnd"/>
      <w:r w:rsidRPr="003B32E3">
        <w:rPr>
          <w:rFonts w:ascii="Times New Roman" w:hAnsi="Times New Roman" w:cs="Times New Roman" w:hint="eastAsia"/>
          <w:kern w:val="2"/>
          <w:sz w:val="28"/>
          <w:szCs w:val="32"/>
        </w:rPr>
        <w:t>接收（</w:t>
      </w:r>
      <w:r w:rsidRPr="003B32E3">
        <w:rPr>
          <w:rFonts w:ascii="Times New Roman" w:hAnsi="Times New Roman" w:cs="Times New Roman" w:hint="eastAsia"/>
          <w:kern w:val="2"/>
          <w:sz w:val="28"/>
          <w:szCs w:val="32"/>
        </w:rPr>
        <w:t>CRX</w:t>
      </w:r>
      <w:r w:rsidRPr="003B32E3">
        <w:rPr>
          <w:rFonts w:ascii="Times New Roman" w:hAnsi="Times New Roman" w:cs="Times New Roman" w:hint="eastAsia"/>
          <w:kern w:val="2"/>
          <w:sz w:val="28"/>
          <w:szCs w:val="32"/>
        </w:rPr>
        <w:t>）模块进行跨时钟</w:t>
      </w:r>
      <w:proofErr w:type="gramStart"/>
      <w:r w:rsidRPr="003B32E3">
        <w:rPr>
          <w:rFonts w:ascii="Times New Roman" w:hAnsi="Times New Roman" w:cs="Times New Roman" w:hint="eastAsia"/>
          <w:kern w:val="2"/>
          <w:sz w:val="28"/>
          <w:szCs w:val="32"/>
        </w:rPr>
        <w:t>域处理</w:t>
      </w:r>
      <w:proofErr w:type="gramEnd"/>
      <w:r w:rsidRPr="003B32E3">
        <w:rPr>
          <w:rFonts w:ascii="Times New Roman" w:hAnsi="Times New Roman" w:cs="Times New Roman" w:hint="eastAsia"/>
          <w:kern w:val="2"/>
          <w:sz w:val="28"/>
          <w:szCs w:val="32"/>
        </w:rPr>
        <w:t>后，</w:t>
      </w:r>
      <w:proofErr w:type="gramStart"/>
      <w:r w:rsidRPr="003B32E3">
        <w:rPr>
          <w:rFonts w:ascii="Times New Roman" w:hAnsi="Times New Roman" w:cs="Times New Roman" w:hint="eastAsia"/>
          <w:kern w:val="2"/>
          <w:sz w:val="28"/>
          <w:szCs w:val="32"/>
        </w:rPr>
        <w:t>在帧解析</w:t>
      </w:r>
      <w:proofErr w:type="gramEnd"/>
      <w:r w:rsidRPr="003B32E3">
        <w:rPr>
          <w:rFonts w:ascii="Times New Roman" w:hAnsi="Times New Roman" w:cs="Times New Roman" w:hint="eastAsia"/>
          <w:kern w:val="2"/>
          <w:sz w:val="28"/>
          <w:szCs w:val="32"/>
        </w:rPr>
        <w:t>模块进行解析配置，</w:t>
      </w:r>
      <w:r>
        <w:rPr>
          <w:rFonts w:ascii="Times New Roman" w:hAnsi="Times New Roman" w:cs="Times New Roman" w:hint="eastAsia"/>
          <w:kern w:val="2"/>
          <w:sz w:val="28"/>
          <w:szCs w:val="32"/>
        </w:rPr>
        <w:t>生成</w:t>
      </w:r>
      <w:r>
        <w:rPr>
          <w:rFonts w:ascii="Times New Roman" w:hAnsi="Times New Roman" w:cs="Times New Roman"/>
          <w:kern w:val="2"/>
          <w:sz w:val="28"/>
          <w:szCs w:val="32"/>
        </w:rPr>
        <w:t>报文描述符</w:t>
      </w:r>
      <w:r>
        <w:rPr>
          <w:rFonts w:ascii="Times New Roman" w:hAnsi="Times New Roman" w:cs="Times New Roman" w:hint="eastAsia"/>
          <w:kern w:val="2"/>
          <w:sz w:val="28"/>
          <w:szCs w:val="32"/>
        </w:rPr>
        <w:t>，报文</w:t>
      </w:r>
      <w:r>
        <w:rPr>
          <w:rFonts w:ascii="Times New Roman" w:hAnsi="Times New Roman" w:cs="Times New Roman"/>
          <w:kern w:val="2"/>
          <w:sz w:val="28"/>
          <w:szCs w:val="32"/>
        </w:rPr>
        <w:t>分组数据传输</w:t>
      </w:r>
      <w:proofErr w:type="gramStart"/>
      <w:r>
        <w:rPr>
          <w:rFonts w:ascii="Times New Roman" w:hAnsi="Times New Roman" w:cs="Times New Roman"/>
          <w:kern w:val="2"/>
          <w:sz w:val="28"/>
          <w:szCs w:val="32"/>
        </w:rPr>
        <w:t>至</w:t>
      </w:r>
      <w:r>
        <w:rPr>
          <w:rFonts w:ascii="Times New Roman" w:hAnsi="Times New Roman" w:cs="Times New Roman" w:hint="eastAsia"/>
          <w:kern w:val="2"/>
          <w:sz w:val="28"/>
          <w:szCs w:val="32"/>
        </w:rPr>
        <w:t>数据</w:t>
      </w:r>
      <w:proofErr w:type="gramEnd"/>
      <w:r>
        <w:rPr>
          <w:rFonts w:ascii="Times New Roman" w:hAnsi="Times New Roman" w:cs="Times New Roman"/>
          <w:kern w:val="2"/>
          <w:sz w:val="28"/>
          <w:szCs w:val="32"/>
        </w:rPr>
        <w:t>分配器模块，数据分配器模块根据分组</w:t>
      </w:r>
      <w:r>
        <w:rPr>
          <w:rFonts w:ascii="Times New Roman" w:hAnsi="Times New Roman" w:cs="Times New Roman" w:hint="eastAsia"/>
          <w:kern w:val="2"/>
          <w:sz w:val="28"/>
          <w:szCs w:val="32"/>
        </w:rPr>
        <w:t>携带</w:t>
      </w:r>
      <w:r>
        <w:rPr>
          <w:rFonts w:ascii="Times New Roman" w:hAnsi="Times New Roman" w:cs="Times New Roman" w:hint="eastAsia"/>
          <w:kern w:val="2"/>
          <w:sz w:val="28"/>
          <w:szCs w:val="32"/>
        </w:rPr>
        <w:t>TSMP</w:t>
      </w:r>
      <w:r>
        <w:rPr>
          <w:rFonts w:ascii="Times New Roman" w:hAnsi="Times New Roman" w:cs="Times New Roman" w:hint="eastAsia"/>
          <w:kern w:val="2"/>
          <w:sz w:val="28"/>
          <w:szCs w:val="32"/>
        </w:rPr>
        <w:t>协议</w:t>
      </w:r>
      <w:r w:rsidR="00BA5411">
        <w:rPr>
          <w:rFonts w:ascii="Times New Roman" w:hAnsi="Times New Roman" w:cs="Times New Roman" w:hint="eastAsia"/>
          <w:kern w:val="2"/>
          <w:sz w:val="28"/>
          <w:szCs w:val="32"/>
        </w:rPr>
        <w:t>的</w:t>
      </w:r>
      <w:r w:rsidR="00BA5411">
        <w:rPr>
          <w:rFonts w:ascii="Times New Roman" w:hAnsi="Times New Roman" w:cs="Times New Roman"/>
          <w:kern w:val="2"/>
          <w:sz w:val="28"/>
          <w:szCs w:val="32"/>
        </w:rPr>
        <w:t>头部</w:t>
      </w:r>
      <w:r w:rsidR="00BA5411">
        <w:rPr>
          <w:rFonts w:ascii="Times New Roman" w:hAnsi="Times New Roman" w:cs="Times New Roman" w:hint="eastAsia"/>
          <w:kern w:val="2"/>
          <w:sz w:val="28"/>
          <w:szCs w:val="32"/>
        </w:rPr>
        <w:t>标识</w:t>
      </w:r>
      <w:r w:rsidR="00BA5411">
        <w:rPr>
          <w:rFonts w:ascii="Times New Roman" w:hAnsi="Times New Roman" w:cs="Times New Roman"/>
          <w:kern w:val="2"/>
          <w:sz w:val="28"/>
          <w:szCs w:val="32"/>
        </w:rPr>
        <w:t>，</w:t>
      </w:r>
      <w:r w:rsidR="00BA5411">
        <w:rPr>
          <w:rFonts w:ascii="Times New Roman" w:hAnsi="Times New Roman" w:cs="Times New Roman" w:hint="eastAsia"/>
          <w:kern w:val="2"/>
          <w:sz w:val="28"/>
          <w:szCs w:val="32"/>
        </w:rPr>
        <w:t>将</w:t>
      </w:r>
      <w:r w:rsidR="00BA5411">
        <w:rPr>
          <w:rFonts w:ascii="Times New Roman" w:hAnsi="Times New Roman" w:cs="Times New Roman"/>
          <w:kern w:val="2"/>
          <w:sz w:val="28"/>
          <w:szCs w:val="32"/>
        </w:rPr>
        <w:t>芯片配置</w:t>
      </w:r>
      <w:proofErr w:type="gramStart"/>
      <w:r w:rsidR="00BA5411">
        <w:rPr>
          <w:rFonts w:ascii="Times New Roman" w:hAnsi="Times New Roman" w:cs="Times New Roman"/>
          <w:kern w:val="2"/>
          <w:sz w:val="28"/>
          <w:szCs w:val="32"/>
        </w:rPr>
        <w:t>帧</w:t>
      </w:r>
      <w:r w:rsidR="00BA5411">
        <w:rPr>
          <w:rFonts w:ascii="Times New Roman" w:hAnsi="Times New Roman" w:cs="Times New Roman" w:hint="eastAsia"/>
          <w:kern w:val="2"/>
          <w:sz w:val="28"/>
          <w:szCs w:val="32"/>
        </w:rPr>
        <w:t>分配</w:t>
      </w:r>
      <w:r w:rsidR="00BA5411">
        <w:rPr>
          <w:rFonts w:ascii="Times New Roman" w:hAnsi="Times New Roman" w:cs="Times New Roman"/>
          <w:kern w:val="2"/>
          <w:sz w:val="28"/>
          <w:szCs w:val="32"/>
        </w:rPr>
        <w:t>至解封装</w:t>
      </w:r>
      <w:proofErr w:type="gramEnd"/>
      <w:r w:rsidR="00BA5411">
        <w:rPr>
          <w:rFonts w:ascii="Times New Roman" w:hAnsi="Times New Roman" w:cs="Times New Roman"/>
          <w:kern w:val="2"/>
          <w:sz w:val="28"/>
          <w:szCs w:val="32"/>
        </w:rPr>
        <w:t>与分派模块，</w:t>
      </w:r>
      <w:r w:rsidR="00BA5411">
        <w:rPr>
          <w:rFonts w:ascii="Times New Roman" w:hAnsi="Times New Roman" w:cs="Times New Roman" w:hint="eastAsia"/>
          <w:kern w:val="2"/>
          <w:sz w:val="28"/>
          <w:szCs w:val="32"/>
        </w:rPr>
        <w:t>在</w:t>
      </w:r>
      <w:r w:rsidR="00BA5411">
        <w:rPr>
          <w:rFonts w:ascii="Times New Roman" w:hAnsi="Times New Roman" w:cs="Times New Roman"/>
          <w:kern w:val="2"/>
          <w:sz w:val="28"/>
          <w:szCs w:val="32"/>
        </w:rPr>
        <w:t>解封装与分派模块</w:t>
      </w:r>
      <w:r w:rsidR="00BA5411">
        <w:rPr>
          <w:rFonts w:ascii="Times New Roman" w:hAnsi="Times New Roman" w:cs="Times New Roman" w:hint="eastAsia"/>
          <w:kern w:val="2"/>
          <w:sz w:val="28"/>
          <w:szCs w:val="32"/>
        </w:rPr>
        <w:t>中将</w:t>
      </w:r>
      <w:r w:rsidR="00BA5411">
        <w:rPr>
          <w:rFonts w:ascii="Times New Roman" w:hAnsi="Times New Roman" w:cs="Times New Roman" w:hint="eastAsia"/>
          <w:kern w:val="2"/>
          <w:sz w:val="28"/>
          <w:szCs w:val="32"/>
        </w:rPr>
        <w:t>TSMP</w:t>
      </w:r>
      <w:r w:rsidR="00BA5411">
        <w:rPr>
          <w:rFonts w:ascii="Times New Roman" w:hAnsi="Times New Roman" w:cs="Times New Roman" w:hint="eastAsia"/>
          <w:kern w:val="2"/>
          <w:sz w:val="28"/>
          <w:szCs w:val="32"/>
        </w:rPr>
        <w:t>协议消息</w:t>
      </w:r>
      <w:r w:rsidR="00BA5411">
        <w:rPr>
          <w:rFonts w:ascii="Times New Roman" w:hAnsi="Times New Roman" w:cs="Times New Roman"/>
          <w:kern w:val="2"/>
          <w:sz w:val="28"/>
          <w:szCs w:val="32"/>
        </w:rPr>
        <w:t>协议解封装成</w:t>
      </w:r>
      <w:r w:rsidR="00BA5411">
        <w:rPr>
          <w:rFonts w:ascii="Times New Roman" w:hAnsi="Times New Roman" w:cs="Times New Roman" w:hint="eastAsia"/>
          <w:kern w:val="2"/>
          <w:sz w:val="28"/>
          <w:szCs w:val="32"/>
        </w:rPr>
        <w:t>NMAC</w:t>
      </w:r>
      <w:r w:rsidR="00BA5411">
        <w:rPr>
          <w:rFonts w:ascii="Times New Roman" w:hAnsi="Times New Roman" w:cs="Times New Roman" w:hint="eastAsia"/>
          <w:kern w:val="2"/>
          <w:sz w:val="28"/>
          <w:szCs w:val="32"/>
        </w:rPr>
        <w:t>配置</w:t>
      </w:r>
      <w:r w:rsidR="00BA5411">
        <w:rPr>
          <w:rFonts w:ascii="Times New Roman" w:hAnsi="Times New Roman" w:cs="Times New Roman"/>
          <w:kern w:val="2"/>
          <w:sz w:val="28"/>
          <w:szCs w:val="32"/>
        </w:rPr>
        <w:t>帧，</w:t>
      </w:r>
      <w:r w:rsidR="00BA5411">
        <w:rPr>
          <w:rFonts w:ascii="Times New Roman" w:hAnsi="Times New Roman" w:cs="Times New Roman" w:hint="eastAsia"/>
          <w:kern w:val="2"/>
          <w:sz w:val="28"/>
          <w:szCs w:val="32"/>
        </w:rPr>
        <w:t>然后</w:t>
      </w:r>
      <w:r w:rsidR="00BA5411">
        <w:rPr>
          <w:rFonts w:ascii="Times New Roman" w:hAnsi="Times New Roman" w:cs="Times New Roman"/>
          <w:kern w:val="2"/>
          <w:sz w:val="28"/>
          <w:szCs w:val="32"/>
        </w:rPr>
        <w:t>分派到配置与状态管理模块</w:t>
      </w:r>
      <w:r w:rsidR="00BA5411">
        <w:rPr>
          <w:rFonts w:ascii="Times New Roman" w:hAnsi="Times New Roman" w:cs="Times New Roman" w:hint="eastAsia"/>
          <w:kern w:val="2"/>
          <w:sz w:val="28"/>
          <w:szCs w:val="32"/>
        </w:rPr>
        <w:t>，</w:t>
      </w:r>
      <w:r w:rsidR="00BA5411">
        <w:rPr>
          <w:rFonts w:ascii="Times New Roman" w:hAnsi="Times New Roman" w:cs="Times New Roman"/>
          <w:kern w:val="2"/>
          <w:sz w:val="28"/>
          <w:szCs w:val="32"/>
        </w:rPr>
        <w:t>通过配置与状态管理模块对寄存器</w:t>
      </w:r>
      <w:r w:rsidR="00BA5411">
        <w:rPr>
          <w:rFonts w:ascii="Times New Roman" w:hAnsi="Times New Roman" w:cs="Times New Roman" w:hint="eastAsia"/>
          <w:kern w:val="2"/>
          <w:sz w:val="28"/>
          <w:szCs w:val="32"/>
        </w:rPr>
        <w:t>及表项</w:t>
      </w:r>
      <w:r w:rsidR="00BA5411">
        <w:rPr>
          <w:rFonts w:ascii="Times New Roman" w:hAnsi="Times New Roman" w:cs="Times New Roman"/>
          <w:kern w:val="2"/>
          <w:sz w:val="28"/>
          <w:szCs w:val="32"/>
        </w:rPr>
        <w:t>配置，配置的寄存器及表项再通过</w:t>
      </w:r>
      <w:r w:rsidR="00BA5411">
        <w:rPr>
          <w:rFonts w:ascii="Times New Roman" w:hAnsi="Times New Roman" w:cs="Times New Roman"/>
          <w:kern w:val="2"/>
          <w:sz w:val="28"/>
          <w:szCs w:val="32"/>
        </w:rPr>
        <w:t>command</w:t>
      </w:r>
      <w:r w:rsidR="00BA5411">
        <w:rPr>
          <w:rFonts w:ascii="Times New Roman" w:hAnsi="Times New Roman" w:cs="Times New Roman"/>
          <w:kern w:val="2"/>
          <w:sz w:val="28"/>
          <w:szCs w:val="32"/>
        </w:rPr>
        <w:lastRenderedPageBreak/>
        <w:t>命令</w:t>
      </w:r>
      <w:r w:rsidR="00BA5411">
        <w:rPr>
          <w:rFonts w:ascii="Times New Roman" w:hAnsi="Times New Roman" w:cs="Times New Roman" w:hint="eastAsia"/>
          <w:kern w:val="2"/>
          <w:sz w:val="28"/>
          <w:szCs w:val="32"/>
        </w:rPr>
        <w:t>的</w:t>
      </w:r>
      <w:r w:rsidR="00BA5411">
        <w:rPr>
          <w:rFonts w:ascii="Times New Roman" w:hAnsi="Times New Roman" w:cs="Times New Roman"/>
          <w:kern w:val="2"/>
          <w:sz w:val="28"/>
          <w:szCs w:val="32"/>
        </w:rPr>
        <w:t>形式对</w:t>
      </w:r>
      <w:r w:rsidR="00BA5411">
        <w:rPr>
          <w:rFonts w:ascii="Times New Roman" w:hAnsi="Times New Roman" w:cs="Times New Roman" w:hint="eastAsia"/>
          <w:kern w:val="2"/>
          <w:sz w:val="28"/>
          <w:szCs w:val="32"/>
        </w:rPr>
        <w:t>TSN</w:t>
      </w:r>
      <w:r w:rsidR="00BA5411">
        <w:rPr>
          <w:rFonts w:ascii="Times New Roman" w:hAnsi="Times New Roman" w:cs="Times New Roman" w:hint="eastAsia"/>
          <w:kern w:val="2"/>
          <w:sz w:val="28"/>
          <w:szCs w:val="32"/>
        </w:rPr>
        <w:t>硬件完成</w:t>
      </w:r>
      <w:r w:rsidR="00BA5411">
        <w:rPr>
          <w:rFonts w:ascii="Times New Roman" w:hAnsi="Times New Roman" w:cs="Times New Roman"/>
          <w:kern w:val="2"/>
          <w:sz w:val="28"/>
          <w:szCs w:val="32"/>
        </w:rPr>
        <w:t>配置</w:t>
      </w:r>
      <w:r w:rsidR="00E24599">
        <w:rPr>
          <w:rFonts w:ascii="Times New Roman" w:hAnsi="Times New Roman" w:cs="Times New Roman" w:hint="eastAsia"/>
          <w:kern w:val="2"/>
          <w:sz w:val="28"/>
          <w:szCs w:val="32"/>
        </w:rPr>
        <w:t>；而</w:t>
      </w:r>
      <w:r w:rsidR="00BA5411">
        <w:rPr>
          <w:rFonts w:ascii="Times New Roman" w:hAnsi="Times New Roman" w:cs="Times New Roman" w:hint="eastAsia"/>
          <w:kern w:val="2"/>
          <w:sz w:val="28"/>
          <w:szCs w:val="32"/>
        </w:rPr>
        <w:t>P</w:t>
      </w:r>
      <w:r w:rsidR="00BA5411">
        <w:rPr>
          <w:rFonts w:ascii="Times New Roman" w:hAnsi="Times New Roman" w:cs="Times New Roman"/>
          <w:kern w:val="2"/>
          <w:sz w:val="28"/>
          <w:szCs w:val="32"/>
        </w:rPr>
        <w:t>TP</w:t>
      </w:r>
      <w:r w:rsidR="00BA5411">
        <w:rPr>
          <w:rFonts w:ascii="Times New Roman" w:hAnsi="Times New Roman" w:cs="Times New Roman" w:hint="eastAsia"/>
          <w:kern w:val="2"/>
          <w:sz w:val="28"/>
          <w:szCs w:val="32"/>
        </w:rPr>
        <w:t>封装</w:t>
      </w:r>
      <w:r w:rsidR="00BA5411">
        <w:rPr>
          <w:rFonts w:ascii="Times New Roman" w:hAnsi="Times New Roman" w:cs="Times New Roman"/>
          <w:kern w:val="2"/>
          <w:sz w:val="28"/>
          <w:szCs w:val="32"/>
        </w:rPr>
        <w:t>帧在解封装之后，需要替换报文体</w:t>
      </w:r>
      <w:r w:rsidR="00BA5411">
        <w:rPr>
          <w:rFonts w:ascii="Times New Roman" w:hAnsi="Times New Roman" w:cs="Times New Roman" w:hint="eastAsia"/>
          <w:kern w:val="2"/>
          <w:sz w:val="28"/>
          <w:szCs w:val="32"/>
        </w:rPr>
        <w:t>中</w:t>
      </w:r>
      <w:r w:rsidR="00BA5411">
        <w:rPr>
          <w:rFonts w:ascii="Times New Roman" w:hAnsi="Times New Roman" w:cs="Times New Roman"/>
          <w:kern w:val="2"/>
          <w:sz w:val="28"/>
          <w:szCs w:val="32"/>
        </w:rPr>
        <w:t>携带的时间戳，然后将</w:t>
      </w:r>
      <w:r w:rsidR="00BA5411">
        <w:rPr>
          <w:rFonts w:ascii="Times New Roman" w:hAnsi="Times New Roman" w:cs="Times New Roman" w:hint="eastAsia"/>
          <w:kern w:val="2"/>
          <w:sz w:val="28"/>
          <w:szCs w:val="32"/>
        </w:rPr>
        <w:t>解封装</w:t>
      </w:r>
      <w:r w:rsidR="00BA5411">
        <w:rPr>
          <w:rFonts w:ascii="Times New Roman" w:hAnsi="Times New Roman" w:cs="Times New Roman"/>
          <w:kern w:val="2"/>
          <w:sz w:val="28"/>
          <w:szCs w:val="32"/>
        </w:rPr>
        <w:t>后的</w:t>
      </w:r>
      <w:proofErr w:type="spellStart"/>
      <w:r w:rsidR="00BA5411">
        <w:rPr>
          <w:rFonts w:ascii="Times New Roman" w:hAnsi="Times New Roman" w:cs="Times New Roman"/>
          <w:kern w:val="2"/>
          <w:sz w:val="28"/>
          <w:szCs w:val="32"/>
        </w:rPr>
        <w:t>ptp</w:t>
      </w:r>
      <w:proofErr w:type="spellEnd"/>
      <w:r w:rsidR="00BA5411">
        <w:rPr>
          <w:rFonts w:ascii="Times New Roman" w:hAnsi="Times New Roman" w:cs="Times New Roman"/>
          <w:kern w:val="2"/>
          <w:sz w:val="28"/>
          <w:szCs w:val="32"/>
        </w:rPr>
        <w:t>报文</w:t>
      </w:r>
      <w:r w:rsidR="00BA5411">
        <w:rPr>
          <w:rFonts w:ascii="Times New Roman" w:hAnsi="Times New Roman" w:cs="Times New Roman" w:hint="eastAsia"/>
          <w:kern w:val="2"/>
          <w:sz w:val="28"/>
          <w:szCs w:val="32"/>
        </w:rPr>
        <w:t>分派</w:t>
      </w:r>
      <w:proofErr w:type="gramStart"/>
      <w:r w:rsidR="00E24599">
        <w:rPr>
          <w:rFonts w:ascii="Times New Roman" w:hAnsi="Times New Roman" w:cs="Times New Roman" w:hint="eastAsia"/>
          <w:kern w:val="2"/>
          <w:sz w:val="28"/>
          <w:szCs w:val="32"/>
        </w:rPr>
        <w:t>至</w:t>
      </w:r>
      <w:r w:rsidR="00BA5411">
        <w:rPr>
          <w:rFonts w:ascii="Times New Roman" w:hAnsi="Times New Roman" w:cs="Times New Roman"/>
          <w:kern w:val="2"/>
          <w:sz w:val="28"/>
          <w:szCs w:val="32"/>
        </w:rPr>
        <w:t>数据</w:t>
      </w:r>
      <w:proofErr w:type="gramEnd"/>
      <w:r w:rsidR="00BA5411">
        <w:rPr>
          <w:rFonts w:ascii="Times New Roman" w:hAnsi="Times New Roman" w:cs="Times New Roman"/>
          <w:kern w:val="2"/>
          <w:sz w:val="28"/>
          <w:szCs w:val="32"/>
        </w:rPr>
        <w:t>选择器</w:t>
      </w:r>
      <w:r w:rsidR="00BA5411">
        <w:rPr>
          <w:rFonts w:ascii="Times New Roman" w:hAnsi="Times New Roman" w:cs="Times New Roman" w:hint="eastAsia"/>
          <w:kern w:val="2"/>
          <w:sz w:val="28"/>
          <w:szCs w:val="32"/>
        </w:rPr>
        <w:t>模块</w:t>
      </w:r>
      <w:r w:rsidR="00BA5411">
        <w:rPr>
          <w:rFonts w:ascii="Times New Roman" w:hAnsi="Times New Roman" w:cs="Times New Roman"/>
          <w:kern w:val="2"/>
          <w:sz w:val="28"/>
          <w:szCs w:val="32"/>
        </w:rPr>
        <w:t>，</w:t>
      </w:r>
      <w:proofErr w:type="gramStart"/>
      <w:r w:rsidR="00BA5411">
        <w:rPr>
          <w:rFonts w:ascii="Times New Roman" w:hAnsi="Times New Roman" w:cs="Times New Roman"/>
          <w:kern w:val="2"/>
          <w:sz w:val="28"/>
          <w:szCs w:val="32"/>
        </w:rPr>
        <w:t>经控制</w:t>
      </w:r>
      <w:proofErr w:type="gramEnd"/>
      <w:r w:rsidR="00BA5411">
        <w:rPr>
          <w:rFonts w:ascii="Times New Roman" w:hAnsi="Times New Roman" w:cs="Times New Roman"/>
          <w:kern w:val="2"/>
          <w:sz w:val="28"/>
          <w:szCs w:val="32"/>
        </w:rPr>
        <w:t>发送模块</w:t>
      </w:r>
      <w:r w:rsidR="00E24599">
        <w:rPr>
          <w:rFonts w:ascii="Times New Roman" w:hAnsi="Times New Roman" w:cs="Times New Roman" w:hint="eastAsia"/>
          <w:kern w:val="2"/>
          <w:sz w:val="28"/>
          <w:szCs w:val="32"/>
        </w:rPr>
        <w:t>将</w:t>
      </w:r>
      <w:r w:rsidR="00E24599">
        <w:rPr>
          <w:rFonts w:ascii="Times New Roman" w:hAnsi="Times New Roman" w:cs="Times New Roman" w:hint="eastAsia"/>
          <w:kern w:val="2"/>
          <w:sz w:val="28"/>
          <w:szCs w:val="32"/>
        </w:rPr>
        <w:t>PTP</w:t>
      </w:r>
      <w:r w:rsidR="00E24599">
        <w:rPr>
          <w:rFonts w:ascii="Times New Roman" w:hAnsi="Times New Roman" w:cs="Times New Roman" w:hint="eastAsia"/>
          <w:kern w:val="2"/>
          <w:sz w:val="28"/>
          <w:szCs w:val="32"/>
        </w:rPr>
        <w:t>报文</w:t>
      </w:r>
      <w:r w:rsidR="00E24599">
        <w:rPr>
          <w:rFonts w:ascii="Times New Roman" w:hAnsi="Times New Roman" w:cs="Times New Roman"/>
          <w:kern w:val="2"/>
          <w:sz w:val="28"/>
          <w:szCs w:val="32"/>
        </w:rPr>
        <w:t>输出</w:t>
      </w:r>
      <w:r w:rsidR="00E24599">
        <w:rPr>
          <w:rFonts w:ascii="Times New Roman" w:hAnsi="Times New Roman" w:cs="Times New Roman" w:hint="eastAsia"/>
          <w:kern w:val="2"/>
          <w:sz w:val="28"/>
          <w:szCs w:val="32"/>
        </w:rPr>
        <w:t>；</w:t>
      </w:r>
      <w:r w:rsidR="00E24599">
        <w:rPr>
          <w:rFonts w:ascii="Times New Roman" w:hAnsi="Times New Roman" w:cs="Times New Roman" w:hint="eastAsia"/>
          <w:kern w:val="2"/>
          <w:sz w:val="28"/>
          <w:szCs w:val="32"/>
        </w:rPr>
        <w:t>ARP</w:t>
      </w:r>
      <w:r w:rsidR="00E24599">
        <w:rPr>
          <w:rFonts w:ascii="Times New Roman" w:hAnsi="Times New Roman" w:cs="Times New Roman" w:hint="eastAsia"/>
          <w:kern w:val="2"/>
          <w:sz w:val="28"/>
          <w:szCs w:val="32"/>
        </w:rPr>
        <w:t>封装</w:t>
      </w:r>
      <w:r w:rsidR="00E24599">
        <w:rPr>
          <w:rFonts w:ascii="Times New Roman" w:hAnsi="Times New Roman" w:cs="Times New Roman"/>
          <w:kern w:val="2"/>
          <w:sz w:val="28"/>
          <w:szCs w:val="32"/>
        </w:rPr>
        <w:t>帧</w:t>
      </w:r>
      <w:r w:rsidR="00E24599">
        <w:rPr>
          <w:rFonts w:ascii="Times New Roman" w:hAnsi="Times New Roman" w:cs="Times New Roman" w:hint="eastAsia"/>
          <w:kern w:val="2"/>
          <w:sz w:val="28"/>
          <w:szCs w:val="32"/>
        </w:rPr>
        <w:t>在</w:t>
      </w:r>
      <w:r w:rsidR="00E24599">
        <w:rPr>
          <w:rFonts w:ascii="Times New Roman" w:hAnsi="Times New Roman" w:cs="Times New Roman"/>
          <w:kern w:val="2"/>
          <w:sz w:val="28"/>
          <w:szCs w:val="32"/>
        </w:rPr>
        <w:t>解封装成</w:t>
      </w:r>
      <w:r w:rsidR="00E24599">
        <w:rPr>
          <w:rFonts w:ascii="Times New Roman" w:hAnsi="Times New Roman" w:cs="Times New Roman" w:hint="eastAsia"/>
          <w:kern w:val="2"/>
          <w:sz w:val="28"/>
          <w:szCs w:val="32"/>
        </w:rPr>
        <w:t>ARP</w:t>
      </w:r>
      <w:r w:rsidR="00E24599">
        <w:rPr>
          <w:rFonts w:ascii="Times New Roman" w:hAnsi="Times New Roman" w:cs="Times New Roman" w:hint="eastAsia"/>
          <w:kern w:val="2"/>
          <w:sz w:val="28"/>
          <w:szCs w:val="32"/>
        </w:rPr>
        <w:t>帧</w:t>
      </w:r>
      <w:r w:rsidR="00E24599">
        <w:rPr>
          <w:rFonts w:ascii="Times New Roman" w:hAnsi="Times New Roman" w:cs="Times New Roman"/>
          <w:kern w:val="2"/>
          <w:sz w:val="28"/>
          <w:szCs w:val="32"/>
        </w:rPr>
        <w:t>后</w:t>
      </w:r>
      <w:r w:rsidR="00E24599">
        <w:rPr>
          <w:rFonts w:ascii="Times New Roman" w:hAnsi="Times New Roman" w:cs="Times New Roman" w:hint="eastAsia"/>
          <w:kern w:val="2"/>
          <w:sz w:val="28"/>
          <w:szCs w:val="32"/>
        </w:rPr>
        <w:t>，同样</w:t>
      </w:r>
      <w:r w:rsidR="00E24599">
        <w:rPr>
          <w:rFonts w:ascii="Times New Roman" w:hAnsi="Times New Roman" w:cs="Times New Roman"/>
          <w:kern w:val="2"/>
          <w:sz w:val="28"/>
          <w:szCs w:val="32"/>
        </w:rPr>
        <w:t>是</w:t>
      </w:r>
      <w:proofErr w:type="gramStart"/>
      <w:r w:rsidR="00E24599">
        <w:rPr>
          <w:rFonts w:ascii="Times New Roman" w:hAnsi="Times New Roman" w:cs="Times New Roman"/>
          <w:kern w:val="2"/>
          <w:sz w:val="28"/>
          <w:szCs w:val="32"/>
        </w:rPr>
        <w:t>经</w:t>
      </w:r>
      <w:r w:rsidR="00E24599" w:rsidRPr="00E24599">
        <w:rPr>
          <w:rFonts w:ascii="Times New Roman" w:hAnsi="Times New Roman" w:cs="Times New Roman" w:hint="eastAsia"/>
          <w:kern w:val="2"/>
          <w:sz w:val="28"/>
          <w:szCs w:val="32"/>
        </w:rPr>
        <w:t>控制</w:t>
      </w:r>
      <w:proofErr w:type="gramEnd"/>
      <w:r w:rsidR="00E24599" w:rsidRPr="00E24599">
        <w:rPr>
          <w:rFonts w:ascii="Times New Roman" w:hAnsi="Times New Roman" w:cs="Times New Roman" w:hint="eastAsia"/>
          <w:kern w:val="2"/>
          <w:sz w:val="28"/>
          <w:szCs w:val="32"/>
        </w:rPr>
        <w:t>发送模块</w:t>
      </w:r>
      <w:r w:rsidR="00E24599">
        <w:rPr>
          <w:rFonts w:ascii="Times New Roman" w:hAnsi="Times New Roman" w:cs="Times New Roman" w:hint="eastAsia"/>
          <w:kern w:val="2"/>
          <w:sz w:val="28"/>
          <w:szCs w:val="32"/>
        </w:rPr>
        <w:t>将</w:t>
      </w:r>
      <w:r w:rsidR="00E24599">
        <w:rPr>
          <w:rFonts w:ascii="Times New Roman" w:hAnsi="Times New Roman" w:cs="Times New Roman" w:hint="eastAsia"/>
          <w:kern w:val="2"/>
          <w:sz w:val="28"/>
          <w:szCs w:val="32"/>
        </w:rPr>
        <w:t>ARP</w:t>
      </w:r>
      <w:proofErr w:type="gramStart"/>
      <w:r w:rsidR="00E24599">
        <w:rPr>
          <w:rFonts w:ascii="Times New Roman" w:hAnsi="Times New Roman" w:cs="Times New Roman" w:hint="eastAsia"/>
          <w:kern w:val="2"/>
          <w:sz w:val="28"/>
          <w:szCs w:val="32"/>
        </w:rPr>
        <w:t>帧</w:t>
      </w:r>
      <w:proofErr w:type="gramEnd"/>
      <w:r w:rsidR="00E24599">
        <w:rPr>
          <w:rFonts w:ascii="Times New Roman" w:hAnsi="Times New Roman" w:cs="Times New Roman"/>
          <w:kern w:val="2"/>
          <w:sz w:val="28"/>
          <w:szCs w:val="32"/>
        </w:rPr>
        <w:t>输出。</w:t>
      </w:r>
    </w:p>
    <w:p w14:paraId="562AC381" w14:textId="3205B0C2" w:rsidR="003B32E3" w:rsidRPr="00942E34" w:rsidRDefault="00F2014F" w:rsidP="00942E34">
      <w:pPr>
        <w:pStyle w:val="3"/>
        <w:rPr>
          <w:rFonts w:asciiTheme="majorEastAsia" w:eastAsiaTheme="majorEastAsia" w:hAnsiTheme="majorEastAsia"/>
          <w:szCs w:val="28"/>
        </w:rPr>
      </w:pPr>
      <w:bookmarkStart w:id="303" w:name="_Toc69049335"/>
      <w:r w:rsidRPr="00942E34">
        <w:rPr>
          <w:rFonts w:asciiTheme="majorEastAsia" w:eastAsiaTheme="majorEastAsia" w:hAnsiTheme="majorEastAsia"/>
          <w:b w:val="0"/>
          <w:sz w:val="28"/>
          <w:szCs w:val="28"/>
        </w:rPr>
        <w:t>2.2.2</w:t>
      </w:r>
      <w:r w:rsidR="007F5F59" w:rsidRPr="00942E34">
        <w:rPr>
          <w:rFonts w:asciiTheme="majorEastAsia" w:eastAsiaTheme="majorEastAsia" w:hAnsiTheme="majorEastAsia" w:hint="eastAsia"/>
          <w:b w:val="0"/>
          <w:sz w:val="28"/>
          <w:szCs w:val="28"/>
        </w:rPr>
        <w:t>帧的</w:t>
      </w:r>
      <w:r w:rsidR="003B32E3" w:rsidRPr="00942E34">
        <w:rPr>
          <w:rFonts w:asciiTheme="majorEastAsia" w:eastAsiaTheme="majorEastAsia" w:hAnsiTheme="majorEastAsia"/>
          <w:b w:val="0"/>
          <w:sz w:val="28"/>
          <w:szCs w:val="28"/>
        </w:rPr>
        <w:t>封装</w:t>
      </w:r>
      <w:bookmarkEnd w:id="303"/>
    </w:p>
    <w:p w14:paraId="31179D10" w14:textId="5DB05ACD" w:rsidR="00BC43D2" w:rsidRPr="00BC43D2" w:rsidRDefault="00E24599" w:rsidP="00EA6B1B">
      <w:pPr>
        <w:widowControl w:val="0"/>
        <w:adjustRightInd/>
        <w:snapToGrid/>
        <w:spacing w:after="0"/>
        <w:ind w:firstLineChars="200" w:firstLine="560"/>
        <w:jc w:val="both"/>
        <w:rPr>
          <w:rFonts w:asciiTheme="minorEastAsia" w:hAnsiTheme="minorEastAsia" w:cstheme="minorEastAsia"/>
          <w:sz w:val="28"/>
          <w:szCs w:val="28"/>
        </w:rPr>
      </w:pPr>
      <w:r>
        <w:rPr>
          <w:rFonts w:ascii="Times New Roman" w:hAnsi="Times New Roman" w:cs="Times New Roman" w:hint="eastAsia"/>
          <w:kern w:val="2"/>
          <w:sz w:val="28"/>
          <w:szCs w:val="32"/>
        </w:rPr>
        <w:t>主要</w:t>
      </w:r>
      <w:r w:rsidR="00EA6B1B">
        <w:rPr>
          <w:rFonts w:ascii="Times New Roman" w:hAnsi="Times New Roman" w:cs="Times New Roman" w:hint="eastAsia"/>
          <w:kern w:val="2"/>
          <w:sz w:val="28"/>
          <w:szCs w:val="32"/>
        </w:rPr>
        <w:t>流程</w:t>
      </w:r>
      <w:r w:rsidR="00EA6B1B">
        <w:rPr>
          <w:rFonts w:ascii="Times New Roman" w:hAnsi="Times New Roman" w:cs="Times New Roman"/>
          <w:kern w:val="2"/>
          <w:sz w:val="28"/>
          <w:szCs w:val="32"/>
        </w:rPr>
        <w:t>是</w:t>
      </w:r>
      <w:r w:rsidR="00EA6B1B" w:rsidRPr="00EA6B1B">
        <w:rPr>
          <w:rFonts w:ascii="Times New Roman" w:hAnsi="Times New Roman" w:cs="Times New Roman" w:hint="eastAsia"/>
          <w:kern w:val="2"/>
          <w:sz w:val="28"/>
          <w:szCs w:val="32"/>
        </w:rPr>
        <w:t>将接收到的</w:t>
      </w:r>
      <w:r w:rsidR="00EA6B1B" w:rsidRPr="00EA6B1B">
        <w:rPr>
          <w:rFonts w:ascii="Times New Roman" w:hAnsi="Times New Roman" w:cs="Times New Roman" w:hint="eastAsia"/>
          <w:kern w:val="2"/>
          <w:sz w:val="28"/>
          <w:szCs w:val="32"/>
        </w:rPr>
        <w:t>ARP</w:t>
      </w:r>
      <w:r w:rsidR="00EA6B1B" w:rsidRPr="00EA6B1B">
        <w:rPr>
          <w:rFonts w:ascii="Times New Roman" w:hAnsi="Times New Roman" w:cs="Times New Roman" w:hint="eastAsia"/>
          <w:kern w:val="2"/>
          <w:sz w:val="28"/>
          <w:szCs w:val="32"/>
        </w:rPr>
        <w:t>请求帧、</w:t>
      </w:r>
      <w:r w:rsidR="00EA6B1B" w:rsidRPr="00EA6B1B">
        <w:rPr>
          <w:rFonts w:ascii="Times New Roman" w:hAnsi="Times New Roman" w:cs="Times New Roman" w:hint="eastAsia"/>
          <w:kern w:val="2"/>
          <w:sz w:val="28"/>
          <w:szCs w:val="32"/>
        </w:rPr>
        <w:t>PTP</w:t>
      </w:r>
      <w:r w:rsidR="00EA6B1B" w:rsidRPr="00EA6B1B">
        <w:rPr>
          <w:rFonts w:ascii="Times New Roman" w:hAnsi="Times New Roman" w:cs="Times New Roman" w:hint="eastAsia"/>
          <w:kern w:val="2"/>
          <w:sz w:val="28"/>
          <w:szCs w:val="32"/>
        </w:rPr>
        <w:t>帧、</w:t>
      </w:r>
      <w:r w:rsidR="00EA6B1B" w:rsidRPr="00EA6B1B">
        <w:rPr>
          <w:rFonts w:ascii="Times New Roman" w:hAnsi="Times New Roman" w:cs="Times New Roman" w:hint="eastAsia"/>
          <w:kern w:val="2"/>
          <w:sz w:val="28"/>
          <w:szCs w:val="32"/>
        </w:rPr>
        <w:t>NMAC</w:t>
      </w:r>
      <w:r w:rsidR="00EA6B1B" w:rsidRPr="00EA6B1B">
        <w:rPr>
          <w:rFonts w:ascii="Times New Roman" w:hAnsi="Times New Roman" w:cs="Times New Roman" w:hint="eastAsia"/>
          <w:kern w:val="2"/>
          <w:sz w:val="28"/>
          <w:szCs w:val="32"/>
        </w:rPr>
        <w:t>状态上报帧封装成</w:t>
      </w:r>
      <w:r w:rsidR="00EA6B1B" w:rsidRPr="00EA6B1B">
        <w:rPr>
          <w:rFonts w:ascii="Times New Roman" w:hAnsi="Times New Roman" w:cs="Times New Roman" w:hint="eastAsia"/>
          <w:kern w:val="2"/>
          <w:sz w:val="28"/>
          <w:szCs w:val="32"/>
        </w:rPr>
        <w:t>TSMP</w:t>
      </w:r>
      <w:r w:rsidR="00EA6B1B" w:rsidRPr="00EA6B1B">
        <w:rPr>
          <w:rFonts w:ascii="Times New Roman" w:hAnsi="Times New Roman" w:cs="Times New Roman" w:hint="eastAsia"/>
          <w:kern w:val="2"/>
          <w:sz w:val="28"/>
          <w:szCs w:val="32"/>
        </w:rPr>
        <w:t>协议</w:t>
      </w:r>
      <w:r w:rsidR="00EA6B1B">
        <w:rPr>
          <w:rFonts w:ascii="Times New Roman" w:hAnsi="Times New Roman" w:cs="Times New Roman" w:hint="eastAsia"/>
          <w:kern w:val="2"/>
          <w:sz w:val="28"/>
          <w:szCs w:val="32"/>
        </w:rPr>
        <w:t>，</w:t>
      </w:r>
      <w:r>
        <w:rPr>
          <w:rFonts w:ascii="Times New Roman" w:hAnsi="Times New Roman" w:cs="Times New Roman" w:hint="eastAsia"/>
          <w:kern w:val="2"/>
          <w:sz w:val="28"/>
          <w:szCs w:val="32"/>
        </w:rPr>
        <w:t>以</w:t>
      </w:r>
      <w:r w:rsidR="00EA6B1B" w:rsidRPr="00EA6B1B">
        <w:rPr>
          <w:rFonts w:ascii="Times New Roman" w:hAnsi="Times New Roman" w:cs="Times New Roman" w:hint="eastAsia"/>
          <w:kern w:val="2"/>
          <w:sz w:val="28"/>
          <w:szCs w:val="32"/>
        </w:rPr>
        <w:t>NMAC</w:t>
      </w:r>
      <w:r w:rsidR="00EA6B1B" w:rsidRPr="00EA6B1B">
        <w:rPr>
          <w:rFonts w:ascii="Times New Roman" w:hAnsi="Times New Roman" w:cs="Times New Roman" w:hint="eastAsia"/>
          <w:kern w:val="2"/>
          <w:sz w:val="28"/>
          <w:szCs w:val="32"/>
        </w:rPr>
        <w:t>状态上报</w:t>
      </w:r>
      <w:proofErr w:type="gramStart"/>
      <w:r w:rsidR="00EA6B1B" w:rsidRPr="00EA6B1B">
        <w:rPr>
          <w:rFonts w:ascii="Times New Roman" w:hAnsi="Times New Roman" w:cs="Times New Roman" w:hint="eastAsia"/>
          <w:kern w:val="2"/>
          <w:sz w:val="28"/>
          <w:szCs w:val="32"/>
        </w:rPr>
        <w:t>帧</w:t>
      </w:r>
      <w:proofErr w:type="gramEnd"/>
      <w:r>
        <w:rPr>
          <w:rFonts w:ascii="Times New Roman" w:hAnsi="Times New Roman" w:cs="Times New Roman" w:hint="eastAsia"/>
          <w:kern w:val="2"/>
          <w:sz w:val="28"/>
          <w:szCs w:val="32"/>
        </w:rPr>
        <w:t>为</w:t>
      </w:r>
      <w:r>
        <w:rPr>
          <w:rFonts w:ascii="Times New Roman" w:hAnsi="Times New Roman" w:cs="Times New Roman"/>
          <w:kern w:val="2"/>
          <w:sz w:val="28"/>
          <w:szCs w:val="32"/>
        </w:rPr>
        <w:t>例</w:t>
      </w:r>
      <w:r w:rsidRPr="003B32E3">
        <w:rPr>
          <w:rFonts w:ascii="Times New Roman" w:hAnsi="Times New Roman" w:cs="Times New Roman" w:hint="eastAsia"/>
          <w:kern w:val="2"/>
          <w:sz w:val="28"/>
          <w:szCs w:val="32"/>
        </w:rPr>
        <w:t>，</w:t>
      </w:r>
      <w:r w:rsidR="00EA6B1B" w:rsidRPr="00EA6B1B">
        <w:rPr>
          <w:rFonts w:ascii="Times New Roman" w:hAnsi="Times New Roman" w:cs="Times New Roman" w:hint="eastAsia"/>
          <w:kern w:val="2"/>
          <w:sz w:val="28"/>
          <w:szCs w:val="32"/>
        </w:rPr>
        <w:t>NMAC</w:t>
      </w:r>
      <w:r w:rsidR="00EA6B1B">
        <w:rPr>
          <w:rFonts w:ascii="Times New Roman" w:hAnsi="Times New Roman" w:cs="Times New Roman" w:hint="eastAsia"/>
          <w:kern w:val="2"/>
          <w:sz w:val="28"/>
          <w:szCs w:val="32"/>
        </w:rPr>
        <w:t>状态</w:t>
      </w:r>
      <w:proofErr w:type="gramStart"/>
      <w:r w:rsidR="00EA6B1B">
        <w:rPr>
          <w:rFonts w:ascii="Times New Roman" w:hAnsi="Times New Roman" w:cs="Times New Roman" w:hint="eastAsia"/>
          <w:kern w:val="2"/>
          <w:sz w:val="28"/>
          <w:szCs w:val="32"/>
        </w:rPr>
        <w:t>上报</w:t>
      </w:r>
      <w:r w:rsidRPr="003B32E3">
        <w:rPr>
          <w:rFonts w:ascii="Times New Roman" w:hAnsi="Times New Roman" w:cs="Times New Roman" w:hint="eastAsia"/>
          <w:kern w:val="2"/>
          <w:sz w:val="28"/>
          <w:szCs w:val="32"/>
        </w:rPr>
        <w:t>帧经</w:t>
      </w:r>
      <w:r w:rsidR="00EA6B1B">
        <w:rPr>
          <w:rFonts w:ascii="Times New Roman" w:hAnsi="Times New Roman" w:cs="Times New Roman" w:hint="eastAsia"/>
          <w:kern w:val="2"/>
          <w:sz w:val="28"/>
          <w:szCs w:val="32"/>
        </w:rPr>
        <w:t>配置</w:t>
      </w:r>
      <w:proofErr w:type="gramEnd"/>
      <w:r w:rsidR="00EA6B1B">
        <w:rPr>
          <w:rFonts w:ascii="Times New Roman" w:hAnsi="Times New Roman" w:cs="Times New Roman" w:hint="eastAsia"/>
          <w:kern w:val="2"/>
          <w:sz w:val="28"/>
          <w:szCs w:val="32"/>
        </w:rPr>
        <w:t>与</w:t>
      </w:r>
      <w:r w:rsidR="00EA6B1B">
        <w:rPr>
          <w:rFonts w:ascii="Times New Roman" w:hAnsi="Times New Roman" w:cs="Times New Roman"/>
          <w:kern w:val="2"/>
          <w:sz w:val="28"/>
          <w:szCs w:val="32"/>
        </w:rPr>
        <w:t>状态管理</w:t>
      </w:r>
      <w:r w:rsidRPr="003B32E3">
        <w:rPr>
          <w:rFonts w:ascii="Times New Roman" w:hAnsi="Times New Roman" w:cs="Times New Roman" w:hint="eastAsia"/>
          <w:kern w:val="2"/>
          <w:sz w:val="28"/>
          <w:szCs w:val="32"/>
        </w:rPr>
        <w:t>（</w:t>
      </w:r>
      <w:r w:rsidRPr="003B32E3">
        <w:rPr>
          <w:rFonts w:ascii="Times New Roman" w:hAnsi="Times New Roman" w:cs="Times New Roman" w:hint="eastAsia"/>
          <w:kern w:val="2"/>
          <w:sz w:val="28"/>
          <w:szCs w:val="32"/>
        </w:rPr>
        <w:t>C</w:t>
      </w:r>
      <w:r w:rsidR="00EA6B1B">
        <w:rPr>
          <w:rFonts w:ascii="Times New Roman" w:hAnsi="Times New Roman" w:cs="Times New Roman"/>
          <w:kern w:val="2"/>
          <w:sz w:val="28"/>
          <w:szCs w:val="32"/>
        </w:rPr>
        <w:t>SM</w:t>
      </w:r>
      <w:r w:rsidRPr="003B32E3">
        <w:rPr>
          <w:rFonts w:ascii="Times New Roman" w:hAnsi="Times New Roman" w:cs="Times New Roman" w:hint="eastAsia"/>
          <w:kern w:val="2"/>
          <w:sz w:val="28"/>
          <w:szCs w:val="32"/>
        </w:rPr>
        <w:t>）模块</w:t>
      </w:r>
      <w:proofErr w:type="gramStart"/>
      <w:r w:rsidR="00EA6B1B">
        <w:rPr>
          <w:rFonts w:ascii="Times New Roman" w:hAnsi="Times New Roman" w:cs="Times New Roman" w:hint="eastAsia"/>
          <w:kern w:val="2"/>
          <w:sz w:val="28"/>
          <w:szCs w:val="32"/>
        </w:rPr>
        <w:t>传输至帧</w:t>
      </w:r>
      <w:r w:rsidR="00EA6B1B">
        <w:rPr>
          <w:rFonts w:ascii="Times New Roman" w:hAnsi="Times New Roman" w:cs="Times New Roman"/>
          <w:kern w:val="2"/>
          <w:sz w:val="28"/>
          <w:szCs w:val="32"/>
        </w:rPr>
        <w:t>解析</w:t>
      </w:r>
      <w:proofErr w:type="gramEnd"/>
      <w:r w:rsidR="00EA6B1B">
        <w:rPr>
          <w:rFonts w:ascii="Times New Roman" w:hAnsi="Times New Roman" w:cs="Times New Roman"/>
          <w:kern w:val="2"/>
          <w:sz w:val="28"/>
          <w:szCs w:val="32"/>
        </w:rPr>
        <w:t>（</w:t>
      </w:r>
      <w:r w:rsidR="00EA6B1B">
        <w:rPr>
          <w:rFonts w:ascii="Times New Roman" w:hAnsi="Times New Roman" w:cs="Times New Roman" w:hint="eastAsia"/>
          <w:kern w:val="2"/>
          <w:sz w:val="28"/>
          <w:szCs w:val="32"/>
        </w:rPr>
        <w:t>HFP</w:t>
      </w:r>
      <w:r w:rsidR="00EA6B1B">
        <w:rPr>
          <w:rFonts w:ascii="Times New Roman" w:hAnsi="Times New Roman" w:cs="Times New Roman"/>
          <w:kern w:val="2"/>
          <w:sz w:val="28"/>
          <w:szCs w:val="32"/>
        </w:rPr>
        <w:t>）</w:t>
      </w:r>
      <w:r w:rsidR="00EA6B1B">
        <w:rPr>
          <w:rFonts w:ascii="Times New Roman" w:hAnsi="Times New Roman" w:cs="Times New Roman" w:hint="eastAsia"/>
          <w:kern w:val="2"/>
          <w:sz w:val="28"/>
          <w:szCs w:val="32"/>
        </w:rPr>
        <w:t>模块</w:t>
      </w:r>
      <w:r w:rsidRPr="003B32E3">
        <w:rPr>
          <w:rFonts w:ascii="Times New Roman" w:hAnsi="Times New Roman" w:cs="Times New Roman" w:hint="eastAsia"/>
          <w:kern w:val="2"/>
          <w:sz w:val="28"/>
          <w:szCs w:val="32"/>
        </w:rPr>
        <w:t>后，</w:t>
      </w:r>
      <w:proofErr w:type="gramStart"/>
      <w:r w:rsidRPr="003B32E3">
        <w:rPr>
          <w:rFonts w:ascii="Times New Roman" w:hAnsi="Times New Roman" w:cs="Times New Roman" w:hint="eastAsia"/>
          <w:kern w:val="2"/>
          <w:sz w:val="28"/>
          <w:szCs w:val="32"/>
        </w:rPr>
        <w:t>在帧解析</w:t>
      </w:r>
      <w:proofErr w:type="gramEnd"/>
      <w:r w:rsidRPr="003B32E3">
        <w:rPr>
          <w:rFonts w:ascii="Times New Roman" w:hAnsi="Times New Roman" w:cs="Times New Roman" w:hint="eastAsia"/>
          <w:kern w:val="2"/>
          <w:sz w:val="28"/>
          <w:szCs w:val="32"/>
        </w:rPr>
        <w:t>模块进行解析配置，</w:t>
      </w:r>
      <w:r>
        <w:rPr>
          <w:rFonts w:ascii="Times New Roman" w:hAnsi="Times New Roman" w:cs="Times New Roman" w:hint="eastAsia"/>
          <w:kern w:val="2"/>
          <w:sz w:val="28"/>
          <w:szCs w:val="32"/>
        </w:rPr>
        <w:t>生成</w:t>
      </w:r>
      <w:r>
        <w:rPr>
          <w:rFonts w:ascii="Times New Roman" w:hAnsi="Times New Roman" w:cs="Times New Roman"/>
          <w:kern w:val="2"/>
          <w:sz w:val="28"/>
          <w:szCs w:val="32"/>
        </w:rPr>
        <w:t>报文描述符</w:t>
      </w:r>
      <w:r>
        <w:rPr>
          <w:rFonts w:ascii="Times New Roman" w:hAnsi="Times New Roman" w:cs="Times New Roman" w:hint="eastAsia"/>
          <w:kern w:val="2"/>
          <w:sz w:val="28"/>
          <w:szCs w:val="32"/>
        </w:rPr>
        <w:t>，报文</w:t>
      </w:r>
      <w:r>
        <w:rPr>
          <w:rFonts w:ascii="Times New Roman" w:hAnsi="Times New Roman" w:cs="Times New Roman"/>
          <w:kern w:val="2"/>
          <w:sz w:val="28"/>
          <w:szCs w:val="32"/>
        </w:rPr>
        <w:t>分组数据传输</w:t>
      </w:r>
      <w:proofErr w:type="gramStart"/>
      <w:r>
        <w:rPr>
          <w:rFonts w:ascii="Times New Roman" w:hAnsi="Times New Roman" w:cs="Times New Roman"/>
          <w:kern w:val="2"/>
          <w:sz w:val="28"/>
          <w:szCs w:val="32"/>
        </w:rPr>
        <w:t>至</w:t>
      </w:r>
      <w:r>
        <w:rPr>
          <w:rFonts w:ascii="Times New Roman" w:hAnsi="Times New Roman" w:cs="Times New Roman" w:hint="eastAsia"/>
          <w:kern w:val="2"/>
          <w:sz w:val="28"/>
          <w:szCs w:val="32"/>
        </w:rPr>
        <w:t>数据</w:t>
      </w:r>
      <w:proofErr w:type="gramEnd"/>
      <w:r>
        <w:rPr>
          <w:rFonts w:ascii="Times New Roman" w:hAnsi="Times New Roman" w:cs="Times New Roman"/>
          <w:kern w:val="2"/>
          <w:sz w:val="28"/>
          <w:szCs w:val="32"/>
        </w:rPr>
        <w:t>分配器模块，数据分配器模块根据分组</w:t>
      </w:r>
      <w:r>
        <w:rPr>
          <w:rFonts w:ascii="Times New Roman" w:hAnsi="Times New Roman" w:cs="Times New Roman" w:hint="eastAsia"/>
          <w:kern w:val="2"/>
          <w:sz w:val="28"/>
          <w:szCs w:val="32"/>
        </w:rPr>
        <w:t>携带协议</w:t>
      </w:r>
      <w:r w:rsidR="00EA6B1B">
        <w:rPr>
          <w:rFonts w:ascii="Times New Roman" w:hAnsi="Times New Roman" w:cs="Times New Roman" w:hint="eastAsia"/>
          <w:kern w:val="2"/>
          <w:sz w:val="28"/>
          <w:szCs w:val="32"/>
        </w:rPr>
        <w:t>类型</w:t>
      </w:r>
      <w:r>
        <w:rPr>
          <w:rFonts w:ascii="Times New Roman" w:hAnsi="Times New Roman" w:cs="Times New Roman"/>
          <w:kern w:val="2"/>
          <w:sz w:val="28"/>
          <w:szCs w:val="32"/>
        </w:rPr>
        <w:t>，</w:t>
      </w:r>
      <w:r>
        <w:rPr>
          <w:rFonts w:ascii="Times New Roman" w:hAnsi="Times New Roman" w:cs="Times New Roman" w:hint="eastAsia"/>
          <w:kern w:val="2"/>
          <w:sz w:val="28"/>
          <w:szCs w:val="32"/>
        </w:rPr>
        <w:t>将</w:t>
      </w:r>
      <w:r w:rsidR="00EA6B1B" w:rsidRPr="00EA6B1B">
        <w:rPr>
          <w:rFonts w:ascii="Times New Roman" w:hAnsi="Times New Roman" w:cs="Times New Roman" w:hint="eastAsia"/>
          <w:kern w:val="2"/>
          <w:sz w:val="28"/>
          <w:szCs w:val="32"/>
        </w:rPr>
        <w:t>NMAC</w:t>
      </w:r>
      <w:r w:rsidR="00EA6B1B" w:rsidRPr="00EA6B1B">
        <w:rPr>
          <w:rFonts w:ascii="Times New Roman" w:hAnsi="Times New Roman" w:cs="Times New Roman" w:hint="eastAsia"/>
          <w:kern w:val="2"/>
          <w:sz w:val="28"/>
          <w:szCs w:val="32"/>
        </w:rPr>
        <w:t>状态上报</w:t>
      </w:r>
      <w:proofErr w:type="gramStart"/>
      <w:r>
        <w:rPr>
          <w:rFonts w:ascii="Times New Roman" w:hAnsi="Times New Roman" w:cs="Times New Roman"/>
          <w:kern w:val="2"/>
          <w:sz w:val="28"/>
          <w:szCs w:val="32"/>
        </w:rPr>
        <w:t>帧</w:t>
      </w:r>
      <w:proofErr w:type="gramEnd"/>
      <w:r>
        <w:rPr>
          <w:rFonts w:ascii="Times New Roman" w:hAnsi="Times New Roman" w:cs="Times New Roman" w:hint="eastAsia"/>
          <w:kern w:val="2"/>
          <w:sz w:val="28"/>
          <w:szCs w:val="32"/>
        </w:rPr>
        <w:t>分配</w:t>
      </w:r>
      <w:r>
        <w:rPr>
          <w:rFonts w:ascii="Times New Roman" w:hAnsi="Times New Roman" w:cs="Times New Roman"/>
          <w:kern w:val="2"/>
          <w:sz w:val="28"/>
          <w:szCs w:val="32"/>
        </w:rPr>
        <w:t>至</w:t>
      </w:r>
      <w:r w:rsidR="00EA6B1B">
        <w:rPr>
          <w:rFonts w:ascii="Times New Roman" w:hAnsi="Times New Roman" w:cs="Times New Roman" w:hint="eastAsia"/>
          <w:kern w:val="2"/>
          <w:sz w:val="28"/>
          <w:szCs w:val="32"/>
        </w:rPr>
        <w:t>帧</w:t>
      </w:r>
      <w:r>
        <w:rPr>
          <w:rFonts w:ascii="Times New Roman" w:hAnsi="Times New Roman" w:cs="Times New Roman"/>
          <w:kern w:val="2"/>
          <w:sz w:val="28"/>
          <w:szCs w:val="32"/>
        </w:rPr>
        <w:t>封装模块，</w:t>
      </w:r>
      <w:r>
        <w:rPr>
          <w:rFonts w:ascii="Times New Roman" w:hAnsi="Times New Roman" w:cs="Times New Roman" w:hint="eastAsia"/>
          <w:kern w:val="2"/>
          <w:sz w:val="28"/>
          <w:szCs w:val="32"/>
        </w:rPr>
        <w:t>在</w:t>
      </w:r>
      <w:r w:rsidR="00EA6B1B">
        <w:rPr>
          <w:rFonts w:ascii="Times New Roman" w:hAnsi="Times New Roman" w:cs="Times New Roman" w:hint="eastAsia"/>
          <w:kern w:val="2"/>
          <w:sz w:val="28"/>
          <w:szCs w:val="32"/>
        </w:rPr>
        <w:t>帧</w:t>
      </w:r>
      <w:r>
        <w:rPr>
          <w:rFonts w:ascii="Times New Roman" w:hAnsi="Times New Roman" w:cs="Times New Roman"/>
          <w:kern w:val="2"/>
          <w:sz w:val="28"/>
          <w:szCs w:val="32"/>
        </w:rPr>
        <w:t>封装模块</w:t>
      </w:r>
      <w:r>
        <w:rPr>
          <w:rFonts w:ascii="Times New Roman" w:hAnsi="Times New Roman" w:cs="Times New Roman" w:hint="eastAsia"/>
          <w:kern w:val="2"/>
          <w:sz w:val="28"/>
          <w:szCs w:val="32"/>
        </w:rPr>
        <w:t>中将</w:t>
      </w:r>
      <w:r w:rsidR="00EA6B1B" w:rsidRPr="00EA6B1B">
        <w:rPr>
          <w:rFonts w:ascii="Times New Roman" w:hAnsi="Times New Roman" w:cs="Times New Roman" w:hint="eastAsia"/>
          <w:kern w:val="2"/>
          <w:sz w:val="28"/>
          <w:szCs w:val="32"/>
        </w:rPr>
        <w:t>NMAC</w:t>
      </w:r>
      <w:r w:rsidR="00EA6B1B">
        <w:rPr>
          <w:rFonts w:ascii="Times New Roman" w:hAnsi="Times New Roman" w:cs="Times New Roman" w:hint="eastAsia"/>
          <w:kern w:val="2"/>
          <w:sz w:val="28"/>
          <w:szCs w:val="32"/>
        </w:rPr>
        <w:t>状态上报帧</w:t>
      </w:r>
      <w:r>
        <w:rPr>
          <w:rFonts w:ascii="Times New Roman" w:hAnsi="Times New Roman" w:cs="Times New Roman"/>
          <w:kern w:val="2"/>
          <w:sz w:val="28"/>
          <w:szCs w:val="32"/>
        </w:rPr>
        <w:t>封装成</w:t>
      </w:r>
      <w:r w:rsidR="00EA6B1B">
        <w:rPr>
          <w:rFonts w:ascii="Times New Roman" w:hAnsi="Times New Roman" w:cs="Times New Roman" w:hint="eastAsia"/>
          <w:kern w:val="2"/>
          <w:sz w:val="28"/>
          <w:szCs w:val="32"/>
        </w:rPr>
        <w:t>TSMP</w:t>
      </w:r>
      <w:r w:rsidR="00EA6B1B">
        <w:rPr>
          <w:rFonts w:ascii="Times New Roman" w:hAnsi="Times New Roman" w:cs="Times New Roman" w:hint="eastAsia"/>
          <w:kern w:val="2"/>
          <w:sz w:val="28"/>
          <w:szCs w:val="32"/>
        </w:rPr>
        <w:t>协议消息</w:t>
      </w:r>
      <w:r w:rsidR="00EA6B1B">
        <w:rPr>
          <w:rFonts w:ascii="Times New Roman" w:hAnsi="Times New Roman" w:cs="Times New Roman"/>
          <w:kern w:val="2"/>
          <w:sz w:val="28"/>
          <w:szCs w:val="32"/>
        </w:rPr>
        <w:t>协议</w:t>
      </w:r>
      <w:r>
        <w:rPr>
          <w:rFonts w:ascii="Times New Roman" w:hAnsi="Times New Roman" w:cs="Times New Roman"/>
          <w:kern w:val="2"/>
          <w:sz w:val="28"/>
          <w:szCs w:val="32"/>
        </w:rPr>
        <w:t>，</w:t>
      </w:r>
      <w:r>
        <w:rPr>
          <w:rFonts w:ascii="Times New Roman" w:hAnsi="Times New Roman" w:cs="Times New Roman" w:hint="eastAsia"/>
          <w:kern w:val="2"/>
          <w:sz w:val="28"/>
          <w:szCs w:val="32"/>
        </w:rPr>
        <w:t>然后</w:t>
      </w:r>
      <w:r w:rsidR="00EA6B1B">
        <w:rPr>
          <w:rFonts w:ascii="Times New Roman" w:hAnsi="Times New Roman" w:cs="Times New Roman" w:hint="eastAsia"/>
          <w:kern w:val="2"/>
          <w:sz w:val="28"/>
          <w:szCs w:val="32"/>
        </w:rPr>
        <w:t>传输</w:t>
      </w:r>
      <w:proofErr w:type="gramStart"/>
      <w:r w:rsidR="00EA6B1B">
        <w:rPr>
          <w:rFonts w:ascii="Times New Roman" w:hAnsi="Times New Roman" w:cs="Times New Roman" w:hint="eastAsia"/>
          <w:kern w:val="2"/>
          <w:sz w:val="28"/>
          <w:szCs w:val="32"/>
        </w:rPr>
        <w:t>至数据</w:t>
      </w:r>
      <w:proofErr w:type="gramEnd"/>
      <w:r w:rsidR="00EA6B1B">
        <w:rPr>
          <w:rFonts w:ascii="Times New Roman" w:hAnsi="Times New Roman" w:cs="Times New Roman"/>
          <w:kern w:val="2"/>
          <w:sz w:val="28"/>
          <w:szCs w:val="32"/>
        </w:rPr>
        <w:t>选择器（</w:t>
      </w:r>
      <w:r w:rsidR="00EA6B1B">
        <w:rPr>
          <w:rFonts w:ascii="Times New Roman" w:hAnsi="Times New Roman" w:cs="Times New Roman" w:hint="eastAsia"/>
          <w:kern w:val="2"/>
          <w:sz w:val="28"/>
          <w:szCs w:val="32"/>
        </w:rPr>
        <w:t>MUX</w:t>
      </w:r>
      <w:r w:rsidR="00EA6B1B">
        <w:rPr>
          <w:rFonts w:ascii="Times New Roman" w:hAnsi="Times New Roman" w:cs="Times New Roman"/>
          <w:kern w:val="2"/>
          <w:sz w:val="28"/>
          <w:szCs w:val="32"/>
        </w:rPr>
        <w:t>）</w:t>
      </w:r>
      <w:r w:rsidR="00EA6B1B">
        <w:rPr>
          <w:rFonts w:ascii="Times New Roman" w:hAnsi="Times New Roman" w:cs="Times New Roman" w:hint="eastAsia"/>
          <w:kern w:val="2"/>
          <w:sz w:val="28"/>
          <w:szCs w:val="32"/>
        </w:rPr>
        <w:t>模块，</w:t>
      </w:r>
      <w:proofErr w:type="gramStart"/>
      <w:r>
        <w:rPr>
          <w:rFonts w:ascii="Times New Roman" w:hAnsi="Times New Roman" w:cs="Times New Roman"/>
          <w:kern w:val="2"/>
          <w:sz w:val="28"/>
          <w:szCs w:val="32"/>
        </w:rPr>
        <w:t>经控制</w:t>
      </w:r>
      <w:proofErr w:type="gramEnd"/>
      <w:r>
        <w:rPr>
          <w:rFonts w:ascii="Times New Roman" w:hAnsi="Times New Roman" w:cs="Times New Roman"/>
          <w:kern w:val="2"/>
          <w:sz w:val="28"/>
          <w:szCs w:val="32"/>
        </w:rPr>
        <w:t>发送模块</w:t>
      </w:r>
      <w:r>
        <w:rPr>
          <w:rFonts w:ascii="Times New Roman" w:hAnsi="Times New Roman" w:cs="Times New Roman" w:hint="eastAsia"/>
          <w:kern w:val="2"/>
          <w:sz w:val="28"/>
          <w:szCs w:val="32"/>
        </w:rPr>
        <w:t>将</w:t>
      </w:r>
      <w:r w:rsidR="00EA6B1B">
        <w:rPr>
          <w:rFonts w:ascii="Times New Roman" w:hAnsi="Times New Roman" w:cs="Times New Roman"/>
          <w:kern w:val="2"/>
          <w:sz w:val="28"/>
          <w:szCs w:val="32"/>
        </w:rPr>
        <w:t>TSMP</w:t>
      </w:r>
      <w:r w:rsidR="00EA6B1B">
        <w:rPr>
          <w:rFonts w:ascii="Times New Roman" w:hAnsi="Times New Roman" w:cs="Times New Roman" w:hint="eastAsia"/>
          <w:kern w:val="2"/>
          <w:sz w:val="28"/>
          <w:szCs w:val="32"/>
        </w:rPr>
        <w:t>封装</w:t>
      </w:r>
      <w:r>
        <w:rPr>
          <w:rFonts w:ascii="Times New Roman" w:hAnsi="Times New Roman" w:cs="Times New Roman" w:hint="eastAsia"/>
          <w:kern w:val="2"/>
          <w:sz w:val="28"/>
          <w:szCs w:val="32"/>
        </w:rPr>
        <w:t>报文</w:t>
      </w:r>
      <w:r>
        <w:rPr>
          <w:rFonts w:ascii="Times New Roman" w:hAnsi="Times New Roman" w:cs="Times New Roman"/>
          <w:kern w:val="2"/>
          <w:sz w:val="28"/>
          <w:szCs w:val="32"/>
        </w:rPr>
        <w:t>输出。</w:t>
      </w:r>
      <w:r w:rsidR="00BD1A3C" w:rsidRPr="00EA6B1B">
        <w:rPr>
          <w:rFonts w:ascii="Times New Roman" w:hAnsi="Times New Roman" w:cs="Times New Roman" w:hint="eastAsia"/>
          <w:kern w:val="2"/>
          <w:sz w:val="28"/>
          <w:szCs w:val="32"/>
        </w:rPr>
        <w:t>ARP</w:t>
      </w:r>
      <w:r w:rsidR="00BD1A3C" w:rsidRPr="00EA6B1B">
        <w:rPr>
          <w:rFonts w:ascii="Times New Roman" w:hAnsi="Times New Roman" w:cs="Times New Roman" w:hint="eastAsia"/>
          <w:kern w:val="2"/>
          <w:sz w:val="28"/>
          <w:szCs w:val="32"/>
        </w:rPr>
        <w:t>请求帧、</w:t>
      </w:r>
      <w:r w:rsidR="00BD1A3C" w:rsidRPr="00EA6B1B">
        <w:rPr>
          <w:rFonts w:ascii="Times New Roman" w:hAnsi="Times New Roman" w:cs="Times New Roman" w:hint="eastAsia"/>
          <w:kern w:val="2"/>
          <w:sz w:val="28"/>
          <w:szCs w:val="32"/>
        </w:rPr>
        <w:t>PTP</w:t>
      </w:r>
      <w:r w:rsidR="00BD1A3C" w:rsidRPr="00EA6B1B">
        <w:rPr>
          <w:rFonts w:ascii="Times New Roman" w:hAnsi="Times New Roman" w:cs="Times New Roman" w:hint="eastAsia"/>
          <w:kern w:val="2"/>
          <w:sz w:val="28"/>
          <w:szCs w:val="32"/>
        </w:rPr>
        <w:t>帧</w:t>
      </w:r>
      <w:r w:rsidR="00BD1A3C">
        <w:rPr>
          <w:rFonts w:ascii="Times New Roman" w:hAnsi="Times New Roman" w:cs="Times New Roman" w:hint="eastAsia"/>
          <w:kern w:val="2"/>
          <w:sz w:val="28"/>
          <w:szCs w:val="32"/>
        </w:rPr>
        <w:t>封装</w:t>
      </w:r>
      <w:r w:rsidR="00BD1A3C">
        <w:rPr>
          <w:rFonts w:ascii="Times New Roman" w:hAnsi="Times New Roman" w:cs="Times New Roman"/>
          <w:kern w:val="2"/>
          <w:sz w:val="28"/>
          <w:szCs w:val="32"/>
        </w:rPr>
        <w:t>处理流程与</w:t>
      </w:r>
      <w:r w:rsidR="00BD1A3C" w:rsidRPr="00EA6B1B">
        <w:rPr>
          <w:rFonts w:ascii="Times New Roman" w:hAnsi="Times New Roman" w:cs="Times New Roman" w:hint="eastAsia"/>
          <w:kern w:val="2"/>
          <w:sz w:val="28"/>
          <w:szCs w:val="32"/>
        </w:rPr>
        <w:t>NMAC</w:t>
      </w:r>
      <w:r w:rsidR="00BD1A3C" w:rsidRPr="00EA6B1B">
        <w:rPr>
          <w:rFonts w:ascii="Times New Roman" w:hAnsi="Times New Roman" w:cs="Times New Roman" w:hint="eastAsia"/>
          <w:kern w:val="2"/>
          <w:sz w:val="28"/>
          <w:szCs w:val="32"/>
        </w:rPr>
        <w:t>状态上报</w:t>
      </w:r>
      <w:proofErr w:type="gramStart"/>
      <w:r w:rsidR="00BD1A3C" w:rsidRPr="00EA6B1B">
        <w:rPr>
          <w:rFonts w:ascii="Times New Roman" w:hAnsi="Times New Roman" w:cs="Times New Roman" w:hint="eastAsia"/>
          <w:kern w:val="2"/>
          <w:sz w:val="28"/>
          <w:szCs w:val="32"/>
        </w:rPr>
        <w:t>帧</w:t>
      </w:r>
      <w:proofErr w:type="gramEnd"/>
      <w:r w:rsidR="00BD1A3C">
        <w:rPr>
          <w:rFonts w:ascii="Times New Roman" w:hAnsi="Times New Roman" w:cs="Times New Roman" w:hint="eastAsia"/>
          <w:kern w:val="2"/>
          <w:sz w:val="28"/>
          <w:szCs w:val="32"/>
        </w:rPr>
        <w:t>处理流程</w:t>
      </w:r>
      <w:r w:rsidR="00BD1A3C">
        <w:rPr>
          <w:rFonts w:ascii="Times New Roman" w:hAnsi="Times New Roman" w:cs="Times New Roman"/>
          <w:kern w:val="2"/>
          <w:sz w:val="28"/>
          <w:szCs w:val="32"/>
        </w:rPr>
        <w:t>一致</w:t>
      </w:r>
      <w:r w:rsidR="00BD1A3C">
        <w:rPr>
          <w:rFonts w:ascii="Times New Roman" w:hAnsi="Times New Roman" w:cs="Times New Roman" w:hint="eastAsia"/>
          <w:kern w:val="2"/>
          <w:sz w:val="28"/>
          <w:szCs w:val="32"/>
        </w:rPr>
        <w:t>。</w:t>
      </w:r>
    </w:p>
    <w:p w14:paraId="289B3303" w14:textId="03A0C540" w:rsidR="00DC4478" w:rsidRPr="00DC4478" w:rsidRDefault="001349DF" w:rsidP="00DC4478">
      <w:pPr>
        <w:keepNext/>
        <w:keepLines/>
        <w:spacing w:before="340" w:after="330" w:line="276" w:lineRule="auto"/>
        <w:outlineLvl w:val="0"/>
        <w:rPr>
          <w:rFonts w:ascii="Times New Roman" w:hAnsi="Times New Roman" w:cs="Times New Roman"/>
          <w:b/>
          <w:bCs/>
          <w:sz w:val="28"/>
          <w:szCs w:val="28"/>
        </w:rPr>
      </w:pPr>
      <w:bookmarkStart w:id="304" w:name="_Toc69049336"/>
      <w:r>
        <w:rPr>
          <w:rFonts w:ascii="Times New Roman" w:hAnsi="Times New Roman" w:cs="Times New Roman" w:hint="eastAsia"/>
          <w:b/>
          <w:bCs/>
          <w:sz w:val="28"/>
          <w:szCs w:val="28"/>
        </w:rPr>
        <w:t>附录</w:t>
      </w:r>
      <w:r w:rsidR="00F2014F">
        <w:rPr>
          <w:rFonts w:ascii="Times New Roman" w:hAnsi="Times New Roman" w:cs="Times New Roman" w:hint="eastAsia"/>
          <w:b/>
          <w:bCs/>
          <w:sz w:val="28"/>
          <w:szCs w:val="28"/>
        </w:rPr>
        <w:t>1</w:t>
      </w:r>
      <w:r>
        <w:rPr>
          <w:rFonts w:ascii="Times New Roman" w:hAnsi="Times New Roman" w:cs="Times New Roman" w:hint="eastAsia"/>
          <w:b/>
          <w:bCs/>
          <w:sz w:val="28"/>
          <w:szCs w:val="28"/>
        </w:rPr>
        <w:t>：</w:t>
      </w:r>
      <w:r w:rsidR="000311D7">
        <w:rPr>
          <w:rFonts w:ascii="Times New Roman" w:hAnsi="Times New Roman" w:cs="Times New Roman" w:hint="eastAsia"/>
          <w:b/>
          <w:bCs/>
          <w:sz w:val="28"/>
          <w:szCs w:val="28"/>
        </w:rPr>
        <w:t>数据格式</w:t>
      </w:r>
      <w:r w:rsidR="000311D7">
        <w:rPr>
          <w:rFonts w:ascii="Times New Roman" w:hAnsi="Times New Roman" w:cs="Times New Roman"/>
          <w:b/>
          <w:bCs/>
          <w:sz w:val="28"/>
          <w:szCs w:val="28"/>
        </w:rPr>
        <w:t>定义</w:t>
      </w:r>
      <w:bookmarkEnd w:id="304"/>
    </w:p>
    <w:p w14:paraId="3ED8F668" w14:textId="4EFBAFFC" w:rsidR="001349DF" w:rsidRDefault="00852EDB" w:rsidP="000311D7">
      <w:pPr>
        <w:pStyle w:val="ab"/>
        <w:numPr>
          <w:ilvl w:val="0"/>
          <w:numId w:val="6"/>
        </w:numPr>
        <w:spacing w:after="100" w:afterAutospacing="1" w:line="276" w:lineRule="auto"/>
        <w:ind w:firstLineChars="0"/>
        <w:rPr>
          <w:rFonts w:ascii="Times New Roman" w:hAnsi="Times New Roman" w:cs="Times New Roman"/>
          <w:sz w:val="28"/>
          <w:szCs w:val="32"/>
        </w:rPr>
      </w:pPr>
      <w:r>
        <w:rPr>
          <w:rFonts w:ascii="Times New Roman" w:hAnsi="Times New Roman" w:cs="Times New Roman" w:hint="eastAsia"/>
          <w:sz w:val="28"/>
          <w:szCs w:val="32"/>
        </w:rPr>
        <w:t>内部传输的</w:t>
      </w:r>
      <w:proofErr w:type="spellStart"/>
      <w:r>
        <w:rPr>
          <w:rFonts w:ascii="Times New Roman" w:hAnsi="Times New Roman" w:cs="Times New Roman"/>
          <w:sz w:val="28"/>
          <w:szCs w:val="32"/>
        </w:rPr>
        <w:t>pkt</w:t>
      </w:r>
      <w:proofErr w:type="spellEnd"/>
      <w:r>
        <w:rPr>
          <w:rFonts w:ascii="Times New Roman" w:hAnsi="Times New Roman" w:cs="Times New Roman" w:hint="eastAsia"/>
          <w:sz w:val="28"/>
          <w:szCs w:val="32"/>
        </w:rPr>
        <w:t>数据</w:t>
      </w:r>
      <w:r>
        <w:rPr>
          <w:rFonts w:ascii="Times New Roman" w:hAnsi="Times New Roman" w:cs="Times New Roman"/>
          <w:sz w:val="28"/>
          <w:szCs w:val="32"/>
        </w:rPr>
        <w:t>格式</w:t>
      </w:r>
    </w:p>
    <w:p w14:paraId="2ED22DC6" w14:textId="6DD2A2C5"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在模块之间传输的</w:t>
      </w:r>
      <w:r w:rsidR="001F0ACF">
        <w:rPr>
          <w:rFonts w:ascii="Times New Roman" w:hAnsi="Times New Roman" w:cs="Times New Roman" w:hint="eastAsia"/>
          <w:kern w:val="2"/>
          <w:sz w:val="28"/>
          <w:szCs w:val="32"/>
        </w:rPr>
        <w:t>报文数据</w:t>
      </w:r>
      <w:r w:rsidRPr="00BC43D2">
        <w:rPr>
          <w:rFonts w:ascii="Times New Roman" w:hAnsi="Times New Roman" w:cs="Times New Roman" w:hint="eastAsia"/>
          <w:kern w:val="2"/>
          <w:sz w:val="28"/>
          <w:szCs w:val="32"/>
        </w:rPr>
        <w:t>格式</w:t>
      </w:r>
      <w:proofErr w:type="gramStart"/>
      <w:r w:rsidR="001F0ACF">
        <w:rPr>
          <w:rFonts w:ascii="Times New Roman" w:hAnsi="Times New Roman" w:cs="Times New Roman" w:hint="eastAsia"/>
          <w:kern w:val="2"/>
          <w:sz w:val="28"/>
          <w:szCs w:val="32"/>
        </w:rPr>
        <w:t>为</w:t>
      </w:r>
      <w:r w:rsidRPr="00BC43D2">
        <w:rPr>
          <w:rFonts w:ascii="Times New Roman" w:hAnsi="Times New Roman" w:cs="Times New Roman" w:hint="eastAsia"/>
          <w:kern w:val="2"/>
          <w:sz w:val="28"/>
          <w:szCs w:val="32"/>
        </w:rPr>
        <w:t>位宽为</w:t>
      </w:r>
      <w:proofErr w:type="gramEnd"/>
      <w:r w:rsidR="001F0ACF">
        <w:rPr>
          <w:rFonts w:ascii="Times New Roman" w:hAnsi="Times New Roman" w:cs="Times New Roman" w:hint="eastAsia"/>
          <w:kern w:val="2"/>
          <w:sz w:val="28"/>
          <w:szCs w:val="32"/>
        </w:rPr>
        <w:t>9bi</w:t>
      </w:r>
      <w:r w:rsidRPr="00BC43D2">
        <w:rPr>
          <w:rFonts w:ascii="Times New Roman" w:hAnsi="Times New Roman" w:cs="Times New Roman" w:hint="eastAsia"/>
          <w:kern w:val="2"/>
          <w:sz w:val="28"/>
          <w:szCs w:val="32"/>
        </w:rPr>
        <w:t>t</w:t>
      </w:r>
      <w:r w:rsidRPr="00BC43D2">
        <w:rPr>
          <w:rFonts w:ascii="Times New Roman" w:hAnsi="Times New Roman" w:cs="Times New Roman" w:hint="eastAsia"/>
          <w:kern w:val="2"/>
          <w:sz w:val="28"/>
          <w:szCs w:val="32"/>
        </w:rPr>
        <w:t>。</w:t>
      </w:r>
    </w:p>
    <w:p w14:paraId="18E45E27" w14:textId="39FF7260" w:rsidR="00852EDB" w:rsidRPr="00BC43D2" w:rsidRDefault="00852EDB" w:rsidP="00BC43D2">
      <w:pPr>
        <w:widowControl w:val="0"/>
        <w:adjustRightInd/>
        <w:snapToGrid/>
        <w:spacing w:after="0"/>
        <w:ind w:firstLineChars="200" w:firstLine="560"/>
        <w:jc w:val="both"/>
        <w:rPr>
          <w:rFonts w:ascii="Times New Roman" w:hAnsi="Times New Roman" w:cs="Times New Roman"/>
          <w:kern w:val="2"/>
          <w:sz w:val="28"/>
          <w:szCs w:val="32"/>
        </w:rPr>
      </w:pPr>
      <w:proofErr w:type="spellStart"/>
      <w:r w:rsidRPr="00BC43D2">
        <w:rPr>
          <w:rFonts w:ascii="Times New Roman" w:hAnsi="Times New Roman" w:cs="Times New Roman" w:hint="eastAsia"/>
          <w:kern w:val="2"/>
          <w:sz w:val="28"/>
          <w:szCs w:val="32"/>
        </w:rPr>
        <w:t>pkt_data</w:t>
      </w:r>
      <w:proofErr w:type="spellEnd"/>
      <w:proofErr w:type="gramStart"/>
      <w:r w:rsidRPr="00BC43D2">
        <w:rPr>
          <w:rFonts w:ascii="Times New Roman" w:hAnsi="Times New Roman" w:cs="Times New Roman" w:hint="eastAsia"/>
          <w:kern w:val="2"/>
          <w:sz w:val="28"/>
          <w:szCs w:val="32"/>
        </w:rPr>
        <w:t>位宽为</w:t>
      </w:r>
      <w:proofErr w:type="gramEnd"/>
      <w:r w:rsidRPr="00BC43D2">
        <w:rPr>
          <w:rFonts w:ascii="Times New Roman" w:hAnsi="Times New Roman" w:cs="Times New Roman" w:hint="eastAsia"/>
          <w:kern w:val="2"/>
          <w:sz w:val="28"/>
          <w:szCs w:val="32"/>
        </w:rPr>
        <w:t>9</w:t>
      </w:r>
      <w:r w:rsidRPr="00BC43D2">
        <w:rPr>
          <w:rFonts w:ascii="Times New Roman" w:hAnsi="Times New Roman" w:cs="Times New Roman" w:hint="eastAsia"/>
          <w:kern w:val="2"/>
          <w:sz w:val="28"/>
          <w:szCs w:val="32"/>
        </w:rPr>
        <w:t>位，包含</w:t>
      </w:r>
      <w:r w:rsidRPr="00BC43D2">
        <w:rPr>
          <w:rFonts w:ascii="Times New Roman" w:hAnsi="Times New Roman" w:cs="Times New Roman" w:hint="eastAsia"/>
          <w:kern w:val="2"/>
          <w:sz w:val="28"/>
          <w:szCs w:val="32"/>
        </w:rPr>
        <w:t>1bit</w:t>
      </w:r>
      <w:r w:rsidRPr="00BC43D2">
        <w:rPr>
          <w:rFonts w:ascii="Times New Roman" w:hAnsi="Times New Roman" w:cs="Times New Roman" w:hint="eastAsia"/>
          <w:kern w:val="2"/>
          <w:sz w:val="28"/>
          <w:szCs w:val="32"/>
        </w:rPr>
        <w:t>头尾标志、</w:t>
      </w:r>
      <w:r w:rsidRPr="00BC43D2">
        <w:rPr>
          <w:rFonts w:ascii="Times New Roman" w:hAnsi="Times New Roman" w:cs="Times New Roman" w:hint="eastAsia"/>
          <w:kern w:val="2"/>
          <w:sz w:val="28"/>
          <w:szCs w:val="32"/>
        </w:rPr>
        <w:t>8bit</w:t>
      </w:r>
      <w:r w:rsidRPr="00BC43D2">
        <w:rPr>
          <w:rFonts w:ascii="Times New Roman" w:hAnsi="Times New Roman" w:cs="Times New Roman" w:hint="eastAsia"/>
          <w:kern w:val="2"/>
          <w:sz w:val="28"/>
          <w:szCs w:val="32"/>
        </w:rPr>
        <w:t>报文数据。头尾标志：</w:t>
      </w:r>
      <w:r w:rsidRPr="00BC43D2">
        <w:rPr>
          <w:rFonts w:ascii="Times New Roman" w:hAnsi="Times New Roman" w:cs="Times New Roman" w:hint="eastAsia"/>
          <w:kern w:val="2"/>
          <w:sz w:val="28"/>
          <w:szCs w:val="32"/>
        </w:rPr>
        <w:t xml:space="preserve"> 1 </w:t>
      </w:r>
      <w:r w:rsidRPr="00BC43D2">
        <w:rPr>
          <w:rFonts w:ascii="Times New Roman" w:hAnsi="Times New Roman" w:cs="Times New Roman" w:hint="eastAsia"/>
          <w:kern w:val="2"/>
          <w:sz w:val="28"/>
          <w:szCs w:val="32"/>
        </w:rPr>
        <w:t>表示</w:t>
      </w:r>
      <w:proofErr w:type="gramStart"/>
      <w:r w:rsidRPr="00BC43D2">
        <w:rPr>
          <w:rFonts w:ascii="Times New Roman" w:hAnsi="Times New Roman" w:cs="Times New Roman" w:hint="eastAsia"/>
          <w:kern w:val="2"/>
          <w:sz w:val="28"/>
          <w:szCs w:val="32"/>
        </w:rPr>
        <w:t>报文头</w:t>
      </w:r>
      <w:proofErr w:type="gramEnd"/>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尾数据；</w:t>
      </w:r>
      <w:r w:rsidRPr="00BC43D2">
        <w:rPr>
          <w:rFonts w:ascii="Times New Roman" w:hAnsi="Times New Roman" w:cs="Times New Roman" w:hint="eastAsia"/>
          <w:kern w:val="2"/>
          <w:sz w:val="28"/>
          <w:szCs w:val="32"/>
        </w:rPr>
        <w:t>0</w:t>
      </w:r>
      <w:r w:rsidRPr="00BC43D2">
        <w:rPr>
          <w:rFonts w:ascii="Times New Roman" w:hAnsi="Times New Roman" w:cs="Times New Roman" w:hint="eastAsia"/>
          <w:kern w:val="2"/>
          <w:sz w:val="28"/>
          <w:szCs w:val="32"/>
        </w:rPr>
        <w:t>标识报文体中间数据。具体如图附</w:t>
      </w:r>
      <w:r w:rsidRPr="00BC43D2">
        <w:rPr>
          <w:rFonts w:ascii="Times New Roman" w:hAnsi="Times New Roman" w:cs="Times New Roman" w:hint="eastAsia"/>
          <w:kern w:val="2"/>
          <w:sz w:val="28"/>
          <w:szCs w:val="32"/>
        </w:rPr>
        <w:t>1-1</w:t>
      </w:r>
      <w:r w:rsidRPr="00BC43D2">
        <w:rPr>
          <w:rFonts w:ascii="Times New Roman" w:hAnsi="Times New Roman" w:cs="Times New Roman" w:hint="eastAsia"/>
          <w:kern w:val="2"/>
          <w:sz w:val="28"/>
          <w:szCs w:val="32"/>
        </w:rPr>
        <w:t>所示：</w:t>
      </w:r>
    </w:p>
    <w:p w14:paraId="17D3A2F8" w14:textId="2D7E7B5D" w:rsidR="00852EDB" w:rsidRDefault="00852EDB" w:rsidP="00852EDB">
      <w:pPr>
        <w:spacing w:afterLines="50" w:after="156"/>
        <w:jc w:val="center"/>
        <w:rPr>
          <w:rFonts w:ascii="宋体" w:hAnsi="宋体" w:cs="Times New Roman"/>
          <w:sz w:val="24"/>
          <w:szCs w:val="24"/>
        </w:rPr>
      </w:pPr>
      <w:r>
        <w:rPr>
          <w:rFonts w:asciiTheme="minorEastAsia" w:hAnsiTheme="minorEastAsia" w:cstheme="minorEastAsia" w:hint="eastAsia"/>
          <w:szCs w:val="24"/>
        </w:rPr>
        <w:object w:dxaOrig="3493" w:dyaOrig="2181" w14:anchorId="20E9340C">
          <v:shape id="_x0000_i1026" type="#_x0000_t75" style="width:174.55pt;height:109.35pt" o:ole="">
            <v:imagedata r:id="rId11" o:title=""/>
          </v:shape>
          <o:OLEObject Type="Embed" ProgID="Visio.Drawing.11" ShapeID="_x0000_i1026" DrawAspect="Content" ObjectID="_1679662175" r:id="rId12"/>
        </w:object>
      </w:r>
    </w:p>
    <w:p w14:paraId="2F0547A9" w14:textId="6604060D" w:rsidR="00DC4478" w:rsidRDefault="00852EDB" w:rsidP="00DC4478">
      <w:pPr>
        <w:spacing w:line="276" w:lineRule="auto"/>
        <w:jc w:val="center"/>
        <w:rPr>
          <w:rFonts w:ascii="Times New Roman" w:hAnsi="Times New Roman" w:cs="Times New Roman"/>
          <w:sz w:val="28"/>
          <w:szCs w:val="32"/>
        </w:rPr>
      </w:pPr>
      <w:proofErr w:type="gramStart"/>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proofErr w:type="gramEnd"/>
      <w:r w:rsidRPr="006F6B28">
        <w:rPr>
          <w:rFonts w:ascii="Times New Roman" w:hAnsi="Times New Roman" w:cs="Times New Roman" w:hint="eastAsia"/>
          <w:sz w:val="28"/>
          <w:szCs w:val="32"/>
        </w:rPr>
        <w:t>1-</w:t>
      </w:r>
      <w:r>
        <w:rPr>
          <w:rFonts w:ascii="Times New Roman" w:hAnsi="Times New Roman" w:cs="Times New Roman"/>
          <w:sz w:val="28"/>
          <w:szCs w:val="32"/>
        </w:rPr>
        <w:t>1</w:t>
      </w:r>
      <w:r>
        <w:rPr>
          <w:rFonts w:ascii="Times New Roman" w:hAnsi="Times New Roman" w:cs="Times New Roman" w:hint="eastAsia"/>
          <w:sz w:val="28"/>
          <w:szCs w:val="32"/>
        </w:rPr>
        <w:t xml:space="preserve"> </w:t>
      </w:r>
      <w:proofErr w:type="spellStart"/>
      <w:r>
        <w:rPr>
          <w:rFonts w:ascii="Times New Roman" w:hAnsi="Times New Roman" w:cs="Times New Roman"/>
          <w:sz w:val="28"/>
          <w:szCs w:val="32"/>
        </w:rPr>
        <w:t>pkt_data</w:t>
      </w:r>
      <w:proofErr w:type="spellEnd"/>
      <w:r>
        <w:rPr>
          <w:rFonts w:ascii="Times New Roman" w:hAnsi="Times New Roman" w:cs="Times New Roman"/>
          <w:sz w:val="28"/>
          <w:szCs w:val="32"/>
        </w:rPr>
        <w:t>数据格式</w:t>
      </w:r>
    </w:p>
    <w:p w14:paraId="32E4987D" w14:textId="77777777" w:rsidR="00DC4478" w:rsidRDefault="00DC4478" w:rsidP="00DC4478">
      <w:pPr>
        <w:pStyle w:val="ab"/>
        <w:numPr>
          <w:ilvl w:val="0"/>
          <w:numId w:val="5"/>
        </w:numPr>
        <w:spacing w:after="100" w:afterAutospacing="1" w:line="276" w:lineRule="auto"/>
        <w:ind w:firstLineChars="0"/>
        <w:rPr>
          <w:rFonts w:ascii="Times New Roman" w:hAnsi="Times New Roman" w:cs="Times New Roman"/>
          <w:sz w:val="28"/>
          <w:szCs w:val="32"/>
        </w:rPr>
      </w:pPr>
      <w:proofErr w:type="spellStart"/>
      <w:r w:rsidRPr="000311D7">
        <w:rPr>
          <w:rFonts w:ascii="Times New Roman" w:hAnsi="Times New Roman" w:cs="Times New Roman" w:hint="eastAsia"/>
          <w:sz w:val="28"/>
          <w:szCs w:val="32"/>
        </w:rPr>
        <w:t>TSNTag</w:t>
      </w:r>
      <w:proofErr w:type="spellEnd"/>
      <w:r w:rsidRPr="000311D7">
        <w:rPr>
          <w:rFonts w:ascii="Times New Roman" w:hAnsi="Times New Roman" w:cs="Times New Roman" w:hint="eastAsia"/>
          <w:sz w:val="28"/>
          <w:szCs w:val="32"/>
        </w:rPr>
        <w:t>格式</w:t>
      </w:r>
    </w:p>
    <w:p w14:paraId="06BAB041" w14:textId="77777777" w:rsidR="00DC4478" w:rsidRPr="00BC43D2" w:rsidRDefault="00DC4478" w:rsidP="00DC4478">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在流量</w:t>
      </w:r>
      <w:r w:rsidRPr="00BC43D2">
        <w:rPr>
          <w:rFonts w:ascii="Times New Roman" w:hAnsi="Times New Roman" w:cs="Times New Roman"/>
          <w:kern w:val="2"/>
          <w:sz w:val="28"/>
          <w:szCs w:val="32"/>
        </w:rPr>
        <w:t>发送端的</w:t>
      </w:r>
      <w:r w:rsidRPr="00BC43D2">
        <w:rPr>
          <w:rFonts w:ascii="Times New Roman" w:hAnsi="Times New Roman" w:cs="Times New Roman" w:hint="eastAsia"/>
          <w:kern w:val="2"/>
          <w:sz w:val="28"/>
          <w:szCs w:val="32"/>
        </w:rPr>
        <w:t>网卡内部需要根据</w:t>
      </w:r>
      <w:proofErr w:type="gramStart"/>
      <w:r w:rsidRPr="00BC43D2">
        <w:rPr>
          <w:rFonts w:ascii="Times New Roman" w:hAnsi="Times New Roman" w:cs="Times New Roman" w:hint="eastAsia"/>
          <w:kern w:val="2"/>
          <w:sz w:val="28"/>
          <w:szCs w:val="32"/>
        </w:rPr>
        <w:t>报文七</w:t>
      </w:r>
      <w:proofErr w:type="gramEnd"/>
      <w:r w:rsidRPr="00BC43D2">
        <w:rPr>
          <w:rFonts w:ascii="Times New Roman" w:hAnsi="Times New Roman" w:cs="Times New Roman" w:hint="eastAsia"/>
          <w:kern w:val="2"/>
          <w:sz w:val="28"/>
          <w:szCs w:val="32"/>
        </w:rPr>
        <w:t>元组（目的</w:t>
      </w:r>
      <w:r w:rsidRPr="00BC43D2">
        <w:rPr>
          <w:rFonts w:ascii="Times New Roman" w:hAnsi="Times New Roman" w:cs="Times New Roman" w:hint="eastAsia"/>
          <w:kern w:val="2"/>
          <w:sz w:val="28"/>
          <w:szCs w:val="32"/>
        </w:rPr>
        <w:t>mac</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type</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IP</w:t>
      </w:r>
      <w:r w:rsidRPr="00BC43D2">
        <w:rPr>
          <w:rFonts w:ascii="Times New Roman" w:hAnsi="Times New Roman" w:cs="Times New Roman" w:hint="eastAsia"/>
          <w:kern w:val="2"/>
          <w:sz w:val="28"/>
          <w:szCs w:val="32"/>
        </w:rPr>
        <w:t>五元组）对时间敏感、带宽预约、尽力转发流量进行分类映射。将分类映射的结果与原报文的</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字段进行替换，以此进行</w:t>
      </w:r>
      <w:r w:rsidRPr="00BC43D2">
        <w:rPr>
          <w:rFonts w:ascii="Times New Roman" w:hAnsi="Times New Roman" w:cs="Times New Roman" w:hint="eastAsia"/>
          <w:kern w:val="2"/>
          <w:sz w:val="28"/>
          <w:szCs w:val="32"/>
        </w:rPr>
        <w:t>TSN</w:t>
      </w:r>
      <w:r w:rsidRPr="00BC43D2">
        <w:rPr>
          <w:rFonts w:ascii="Times New Roman" w:hAnsi="Times New Roman" w:cs="Times New Roman" w:hint="eastAsia"/>
          <w:kern w:val="2"/>
          <w:sz w:val="28"/>
          <w:szCs w:val="32"/>
        </w:rPr>
        <w:t>网络的交换，直到接收端的</w:t>
      </w:r>
      <w:r w:rsidRPr="00BC43D2">
        <w:rPr>
          <w:rFonts w:ascii="Times New Roman" w:hAnsi="Times New Roman" w:cs="Times New Roman"/>
          <w:kern w:val="2"/>
          <w:sz w:val="28"/>
          <w:szCs w:val="32"/>
        </w:rPr>
        <w:t>网卡</w:t>
      </w:r>
      <w:r w:rsidRPr="00BC43D2">
        <w:rPr>
          <w:rFonts w:ascii="Times New Roman" w:hAnsi="Times New Roman" w:cs="Times New Roman" w:hint="eastAsia"/>
          <w:kern w:val="2"/>
          <w:sz w:val="28"/>
          <w:szCs w:val="32"/>
        </w:rPr>
        <w:t>内部进行</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还原。被替换的</w:t>
      </w:r>
      <w:r w:rsidRPr="00BC43D2">
        <w:rPr>
          <w:rFonts w:ascii="Times New Roman" w:hAnsi="Times New Roman" w:cs="Times New Roman" w:hint="eastAsia"/>
          <w:kern w:val="2"/>
          <w:sz w:val="28"/>
          <w:szCs w:val="32"/>
        </w:rPr>
        <w:t>DMAC</w:t>
      </w:r>
      <w:r w:rsidRPr="00BC43D2">
        <w:rPr>
          <w:rFonts w:ascii="Times New Roman" w:hAnsi="Times New Roman" w:cs="Times New Roman" w:hint="eastAsia"/>
          <w:kern w:val="2"/>
          <w:sz w:val="28"/>
          <w:szCs w:val="32"/>
        </w:rPr>
        <w:t>字段被定义成</w:t>
      </w:r>
      <w:proofErr w:type="spellStart"/>
      <w:r w:rsidRPr="00BC43D2">
        <w:rPr>
          <w:rFonts w:ascii="Times New Roman" w:hAnsi="Times New Roman" w:cs="Times New Roman" w:hint="eastAsia"/>
          <w:kern w:val="2"/>
          <w:sz w:val="28"/>
          <w:szCs w:val="32"/>
        </w:rPr>
        <w:t>TSNTag</w:t>
      </w:r>
      <w:proofErr w:type="spellEnd"/>
      <w:r w:rsidRPr="00BC43D2">
        <w:rPr>
          <w:rFonts w:ascii="Times New Roman" w:hAnsi="Times New Roman" w:cs="Times New Roman" w:hint="eastAsia"/>
          <w:kern w:val="2"/>
          <w:sz w:val="28"/>
          <w:szCs w:val="32"/>
        </w:rPr>
        <w:t>。</w:t>
      </w:r>
    </w:p>
    <w:p w14:paraId="430873F9" w14:textId="77777777" w:rsidR="00DC4478" w:rsidRPr="001A3138" w:rsidRDefault="00DC4478" w:rsidP="00DC44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表附</w:t>
      </w:r>
      <w:proofErr w:type="gramEnd"/>
      <w:r>
        <w:rPr>
          <w:rFonts w:ascii="Times New Roman" w:hAnsi="Times New Roman" w:cs="Times New Roman" w:hint="eastAsia"/>
          <w:sz w:val="28"/>
          <w:szCs w:val="32"/>
        </w:rPr>
        <w:t>1-</w:t>
      </w:r>
      <w:r>
        <w:rPr>
          <w:rFonts w:ascii="Times New Roman" w:hAnsi="Times New Roman" w:cs="Times New Roman"/>
          <w:sz w:val="28"/>
          <w:szCs w:val="32"/>
        </w:rPr>
        <w:t>1</w:t>
      </w:r>
      <w:r w:rsidRPr="001A3138">
        <w:rPr>
          <w:rFonts w:ascii="Times New Roman" w:hAnsi="Times New Roman" w:cs="Times New Roman" w:hint="eastAsia"/>
          <w:sz w:val="28"/>
          <w:szCs w:val="32"/>
        </w:rPr>
        <w:t>分类映射关键字</w:t>
      </w:r>
      <w:r w:rsidRPr="001A3138">
        <w:rPr>
          <w:rFonts w:ascii="Times New Roman" w:hAnsi="Times New Roman" w:cs="Times New Roman" w:hint="eastAsia"/>
          <w:sz w:val="28"/>
          <w:szCs w:val="32"/>
        </w:rPr>
        <w:t>Key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1276"/>
        <w:gridCol w:w="1984"/>
      </w:tblGrid>
      <w:tr w:rsidR="00DC4478" w:rsidRPr="00BC43D2" w14:paraId="15EFD477" w14:textId="77777777" w:rsidTr="00072A26">
        <w:trPr>
          <w:trHeight w:val="397"/>
          <w:jc w:val="center"/>
        </w:trPr>
        <w:tc>
          <w:tcPr>
            <w:tcW w:w="636" w:type="dxa"/>
            <w:vAlign w:val="center"/>
          </w:tcPr>
          <w:p w14:paraId="3655E070" w14:textId="77777777" w:rsidR="00DC4478" w:rsidRPr="00BC43D2" w:rsidRDefault="00DC4478" w:rsidP="00072A26">
            <w:pPr>
              <w:spacing w:after="0"/>
              <w:rPr>
                <w:rFonts w:asciiTheme="minorEastAsia" w:hAnsiTheme="minorEastAsia" w:cstheme="minorEastAsia"/>
                <w:sz w:val="24"/>
                <w:szCs w:val="21"/>
              </w:rPr>
            </w:pPr>
            <w:proofErr w:type="gramStart"/>
            <w:r w:rsidRPr="00BC43D2">
              <w:rPr>
                <w:rFonts w:asciiTheme="minorEastAsia" w:hAnsiTheme="minorEastAsia" w:cstheme="minorEastAsia" w:hint="eastAsia"/>
                <w:sz w:val="24"/>
                <w:szCs w:val="21"/>
              </w:rPr>
              <w:t>位宽</w:t>
            </w:r>
            <w:proofErr w:type="gramEnd"/>
          </w:p>
        </w:tc>
        <w:tc>
          <w:tcPr>
            <w:tcW w:w="1276" w:type="dxa"/>
            <w:vAlign w:val="center"/>
          </w:tcPr>
          <w:p w14:paraId="178FFF62"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名称</w:t>
            </w:r>
          </w:p>
        </w:tc>
        <w:tc>
          <w:tcPr>
            <w:tcW w:w="1984" w:type="dxa"/>
            <w:vAlign w:val="center"/>
          </w:tcPr>
          <w:p w14:paraId="0A450C26"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描述</w:t>
            </w:r>
          </w:p>
        </w:tc>
      </w:tr>
      <w:tr w:rsidR="00DC4478" w:rsidRPr="00BC43D2" w14:paraId="2DAC70F2" w14:textId="77777777" w:rsidTr="00072A26">
        <w:trPr>
          <w:trHeight w:val="397"/>
          <w:jc w:val="center"/>
        </w:trPr>
        <w:tc>
          <w:tcPr>
            <w:tcW w:w="636" w:type="dxa"/>
            <w:vAlign w:val="center"/>
          </w:tcPr>
          <w:p w14:paraId="2CB697B9"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48</w:t>
            </w:r>
          </w:p>
        </w:tc>
        <w:tc>
          <w:tcPr>
            <w:tcW w:w="1276" w:type="dxa"/>
            <w:vAlign w:val="center"/>
          </w:tcPr>
          <w:p w14:paraId="73E75A69"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DMAC</w:t>
            </w:r>
          </w:p>
        </w:tc>
        <w:tc>
          <w:tcPr>
            <w:tcW w:w="1984" w:type="dxa"/>
            <w:vAlign w:val="center"/>
          </w:tcPr>
          <w:p w14:paraId="0D8475EB"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报文目的MAC</w:t>
            </w:r>
          </w:p>
        </w:tc>
      </w:tr>
      <w:tr w:rsidR="00DC4478" w:rsidRPr="00BC43D2" w14:paraId="4BD5DEF3" w14:textId="77777777" w:rsidTr="00072A26">
        <w:trPr>
          <w:trHeight w:val="397"/>
          <w:jc w:val="center"/>
        </w:trPr>
        <w:tc>
          <w:tcPr>
            <w:tcW w:w="636" w:type="dxa"/>
            <w:vAlign w:val="center"/>
          </w:tcPr>
          <w:p w14:paraId="4B75ACB6"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7C6F8FD1"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ETHTYPE</w:t>
            </w:r>
          </w:p>
        </w:tc>
        <w:tc>
          <w:tcPr>
            <w:tcW w:w="1984" w:type="dxa"/>
            <w:vAlign w:val="center"/>
          </w:tcPr>
          <w:p w14:paraId="5EED2CA0"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报文以太网类型</w:t>
            </w:r>
          </w:p>
        </w:tc>
      </w:tr>
      <w:tr w:rsidR="00DC4478" w:rsidRPr="00BC43D2" w14:paraId="6097BA26" w14:textId="77777777" w:rsidTr="00072A26">
        <w:trPr>
          <w:trHeight w:val="397"/>
          <w:jc w:val="center"/>
        </w:trPr>
        <w:tc>
          <w:tcPr>
            <w:tcW w:w="636" w:type="dxa"/>
            <w:vAlign w:val="center"/>
          </w:tcPr>
          <w:p w14:paraId="66D6EE89"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8</w:t>
            </w:r>
          </w:p>
        </w:tc>
        <w:tc>
          <w:tcPr>
            <w:tcW w:w="1276" w:type="dxa"/>
            <w:vAlign w:val="center"/>
          </w:tcPr>
          <w:p w14:paraId="5E89EAF0"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protocol</w:t>
            </w:r>
          </w:p>
        </w:tc>
        <w:tc>
          <w:tcPr>
            <w:tcW w:w="1984" w:type="dxa"/>
            <w:vAlign w:val="center"/>
          </w:tcPr>
          <w:p w14:paraId="6C06EBFA"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报文协议类型</w:t>
            </w:r>
          </w:p>
        </w:tc>
      </w:tr>
      <w:tr w:rsidR="00DC4478" w:rsidRPr="00BC43D2" w14:paraId="48B9CE88" w14:textId="77777777" w:rsidTr="00072A26">
        <w:trPr>
          <w:trHeight w:val="397"/>
          <w:jc w:val="center"/>
        </w:trPr>
        <w:tc>
          <w:tcPr>
            <w:tcW w:w="636" w:type="dxa"/>
            <w:vAlign w:val="center"/>
          </w:tcPr>
          <w:p w14:paraId="37CD2609"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32</w:t>
            </w:r>
          </w:p>
        </w:tc>
        <w:tc>
          <w:tcPr>
            <w:tcW w:w="1276" w:type="dxa"/>
            <w:vAlign w:val="center"/>
          </w:tcPr>
          <w:p w14:paraId="54390621"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Sip</w:t>
            </w:r>
          </w:p>
        </w:tc>
        <w:tc>
          <w:tcPr>
            <w:tcW w:w="1984" w:type="dxa"/>
            <w:vAlign w:val="center"/>
          </w:tcPr>
          <w:p w14:paraId="2AACF82E"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报文源</w:t>
            </w:r>
            <w:proofErr w:type="spellStart"/>
            <w:r w:rsidRPr="00BC43D2">
              <w:rPr>
                <w:rFonts w:asciiTheme="minorEastAsia" w:hAnsiTheme="minorEastAsia" w:cstheme="minorEastAsia" w:hint="eastAsia"/>
                <w:sz w:val="24"/>
                <w:szCs w:val="21"/>
              </w:rPr>
              <w:t>ip</w:t>
            </w:r>
            <w:proofErr w:type="spellEnd"/>
          </w:p>
        </w:tc>
      </w:tr>
      <w:tr w:rsidR="00DC4478" w:rsidRPr="00BC43D2" w14:paraId="50452E54" w14:textId="77777777" w:rsidTr="00072A26">
        <w:trPr>
          <w:trHeight w:val="397"/>
          <w:jc w:val="center"/>
        </w:trPr>
        <w:tc>
          <w:tcPr>
            <w:tcW w:w="636" w:type="dxa"/>
            <w:vAlign w:val="center"/>
          </w:tcPr>
          <w:p w14:paraId="1B351EBC"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32</w:t>
            </w:r>
          </w:p>
        </w:tc>
        <w:tc>
          <w:tcPr>
            <w:tcW w:w="1276" w:type="dxa"/>
            <w:vAlign w:val="center"/>
          </w:tcPr>
          <w:p w14:paraId="5FE8D847"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Dip</w:t>
            </w:r>
          </w:p>
        </w:tc>
        <w:tc>
          <w:tcPr>
            <w:tcW w:w="1984" w:type="dxa"/>
            <w:vAlign w:val="center"/>
          </w:tcPr>
          <w:p w14:paraId="02BE0EA9"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w:t>
            </w:r>
            <w:proofErr w:type="spellStart"/>
            <w:r w:rsidRPr="00BC43D2">
              <w:rPr>
                <w:rFonts w:asciiTheme="minorEastAsia" w:hAnsiTheme="minorEastAsia" w:cstheme="minorEastAsia" w:hint="eastAsia"/>
                <w:sz w:val="24"/>
                <w:szCs w:val="21"/>
              </w:rPr>
              <w:t>ip</w:t>
            </w:r>
            <w:proofErr w:type="spellEnd"/>
          </w:p>
        </w:tc>
      </w:tr>
      <w:tr w:rsidR="00DC4478" w:rsidRPr="00BC43D2" w14:paraId="31939B2B" w14:textId="77777777" w:rsidTr="00072A26">
        <w:trPr>
          <w:trHeight w:val="397"/>
          <w:jc w:val="center"/>
        </w:trPr>
        <w:tc>
          <w:tcPr>
            <w:tcW w:w="636" w:type="dxa"/>
            <w:vAlign w:val="center"/>
          </w:tcPr>
          <w:p w14:paraId="090F2A8F"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25E0527E"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Sport</w:t>
            </w:r>
          </w:p>
        </w:tc>
        <w:tc>
          <w:tcPr>
            <w:tcW w:w="1984" w:type="dxa"/>
            <w:vAlign w:val="center"/>
          </w:tcPr>
          <w:p w14:paraId="29C97B80"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报文源端口</w:t>
            </w:r>
          </w:p>
        </w:tc>
      </w:tr>
      <w:tr w:rsidR="00DC4478" w:rsidRPr="00BC43D2" w14:paraId="0AD4AAFD" w14:textId="77777777" w:rsidTr="00072A26">
        <w:trPr>
          <w:trHeight w:val="397"/>
          <w:jc w:val="center"/>
        </w:trPr>
        <w:tc>
          <w:tcPr>
            <w:tcW w:w="636" w:type="dxa"/>
            <w:vAlign w:val="center"/>
          </w:tcPr>
          <w:p w14:paraId="06B486E8"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16</w:t>
            </w:r>
          </w:p>
        </w:tc>
        <w:tc>
          <w:tcPr>
            <w:tcW w:w="1276" w:type="dxa"/>
            <w:vAlign w:val="center"/>
          </w:tcPr>
          <w:p w14:paraId="56A8344B" w14:textId="77777777" w:rsidR="00DC4478" w:rsidRPr="00BC43D2" w:rsidRDefault="00DC4478" w:rsidP="00072A26">
            <w:pPr>
              <w:spacing w:after="0"/>
              <w:rPr>
                <w:rFonts w:asciiTheme="minorEastAsia" w:hAnsiTheme="minorEastAsia" w:cstheme="minorEastAsia"/>
                <w:sz w:val="24"/>
                <w:szCs w:val="21"/>
              </w:rPr>
            </w:pPr>
            <w:proofErr w:type="spellStart"/>
            <w:r w:rsidRPr="00BC43D2">
              <w:rPr>
                <w:rFonts w:asciiTheme="minorEastAsia" w:hAnsiTheme="minorEastAsia" w:cstheme="minorEastAsia" w:hint="eastAsia"/>
                <w:sz w:val="24"/>
                <w:szCs w:val="21"/>
              </w:rPr>
              <w:t>Dport</w:t>
            </w:r>
            <w:proofErr w:type="spellEnd"/>
          </w:p>
        </w:tc>
        <w:tc>
          <w:tcPr>
            <w:tcW w:w="1984" w:type="dxa"/>
            <w:vAlign w:val="center"/>
          </w:tcPr>
          <w:p w14:paraId="0DEAFC10" w14:textId="77777777" w:rsidR="00DC4478" w:rsidRPr="00BC43D2" w:rsidRDefault="00DC4478" w:rsidP="00072A26">
            <w:pPr>
              <w:spacing w:after="0"/>
              <w:rPr>
                <w:rFonts w:asciiTheme="minorEastAsia" w:hAnsiTheme="minorEastAsia" w:cstheme="minorEastAsia"/>
                <w:sz w:val="24"/>
                <w:szCs w:val="21"/>
              </w:rPr>
            </w:pPr>
            <w:r w:rsidRPr="00BC43D2">
              <w:rPr>
                <w:rFonts w:asciiTheme="minorEastAsia" w:hAnsiTheme="minorEastAsia" w:cstheme="minorEastAsia" w:hint="eastAsia"/>
                <w:sz w:val="24"/>
                <w:szCs w:val="21"/>
              </w:rPr>
              <w:t>报文目的端口</w:t>
            </w:r>
          </w:p>
        </w:tc>
      </w:tr>
    </w:tbl>
    <w:p w14:paraId="1BB04FBA" w14:textId="77777777" w:rsidR="00DC4478" w:rsidRPr="00BC43D2" w:rsidRDefault="00DC4478" w:rsidP="00DC4478">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因同步报文的</w:t>
      </w:r>
      <w:proofErr w:type="spellStart"/>
      <w:r w:rsidRPr="00BC43D2">
        <w:rPr>
          <w:rFonts w:ascii="Times New Roman" w:hAnsi="Times New Roman" w:cs="Times New Roman" w:hint="eastAsia"/>
          <w:kern w:val="2"/>
          <w:sz w:val="28"/>
          <w:szCs w:val="32"/>
        </w:rPr>
        <w:t>TSNTag</w:t>
      </w:r>
      <w:proofErr w:type="spellEnd"/>
      <w:r w:rsidRPr="00BC43D2">
        <w:rPr>
          <w:rFonts w:ascii="Times New Roman" w:hAnsi="Times New Roman" w:cs="Times New Roman" w:hint="eastAsia"/>
          <w:kern w:val="2"/>
          <w:sz w:val="28"/>
          <w:szCs w:val="32"/>
        </w:rPr>
        <w:t>中“</w:t>
      </w:r>
      <w:proofErr w:type="spellStart"/>
      <w:r w:rsidRPr="00BC43D2">
        <w:rPr>
          <w:rFonts w:ascii="Times New Roman" w:hAnsi="Times New Roman" w:cs="Times New Roman" w:hint="eastAsia"/>
          <w:kern w:val="2"/>
          <w:sz w:val="28"/>
          <w:szCs w:val="32"/>
        </w:rPr>
        <w:t>seq_id</w:t>
      </w:r>
      <w:proofErr w:type="spellEnd"/>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frag_id</w:t>
      </w:r>
      <w:proofErr w:type="spellEnd"/>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inject_addr</w:t>
      </w:r>
      <w:proofErr w:type="spellEnd"/>
      <w:r w:rsidRPr="00BC43D2">
        <w:rPr>
          <w:rFonts w:ascii="Times New Roman" w:hAnsi="Times New Roman" w:cs="Times New Roman"/>
          <w:kern w:val="2"/>
          <w:sz w:val="28"/>
          <w:szCs w:val="32"/>
        </w:rPr>
        <w:t xml:space="preserve"> </w:t>
      </w:r>
      <w:r w:rsidRPr="00BC43D2">
        <w:rPr>
          <w:rFonts w:ascii="Times New Roman" w:hAnsi="Times New Roman" w:cs="Times New Roman" w:hint="eastAsia"/>
          <w:kern w:val="2"/>
          <w:sz w:val="28"/>
          <w:szCs w:val="32"/>
        </w:rPr>
        <w:t>”、“</w:t>
      </w:r>
      <w:proofErr w:type="spellStart"/>
      <w:r w:rsidRPr="00BC43D2">
        <w:rPr>
          <w:rFonts w:ascii="Times New Roman" w:hAnsi="Times New Roman" w:cs="Times New Roman" w:hint="eastAsia"/>
          <w:kern w:val="2"/>
          <w:sz w:val="28"/>
          <w:szCs w:val="32"/>
        </w:rPr>
        <w:t>submit_addr</w:t>
      </w:r>
      <w:proofErr w:type="spellEnd"/>
      <w:r w:rsidRPr="00BC43D2">
        <w:rPr>
          <w:rFonts w:ascii="Times New Roman" w:hAnsi="Times New Roman" w:cs="Times New Roman" w:hint="eastAsia"/>
          <w:kern w:val="2"/>
          <w:sz w:val="28"/>
          <w:szCs w:val="32"/>
        </w:rPr>
        <w:t>”信息是无用的，因此可以将时间同步报文的这些字段用来存放架构的接收时间戳信息。而其他非时间同步报文的架构接收时间</w:t>
      </w:r>
      <w:proofErr w:type="gramStart"/>
      <w:r w:rsidRPr="00BC43D2">
        <w:rPr>
          <w:rFonts w:ascii="Times New Roman" w:hAnsi="Times New Roman" w:cs="Times New Roman" w:hint="eastAsia"/>
          <w:kern w:val="2"/>
          <w:sz w:val="28"/>
          <w:szCs w:val="32"/>
        </w:rPr>
        <w:t>戳信息</w:t>
      </w:r>
      <w:proofErr w:type="gramEnd"/>
      <w:r w:rsidRPr="00BC43D2">
        <w:rPr>
          <w:rFonts w:ascii="Times New Roman" w:hAnsi="Times New Roman" w:cs="Times New Roman" w:hint="eastAsia"/>
          <w:kern w:val="2"/>
          <w:sz w:val="28"/>
          <w:szCs w:val="32"/>
        </w:rPr>
        <w:t>是无用的，因此可以延用这些字段的信息。</w:t>
      </w:r>
    </w:p>
    <w:p w14:paraId="55EF65AA" w14:textId="77777777" w:rsidR="00DC4478" w:rsidRPr="001A3138" w:rsidRDefault="00DC4478" w:rsidP="00DC44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hint="eastAsia"/>
          <w:sz w:val="28"/>
          <w:szCs w:val="32"/>
        </w:rPr>
        <w:t>1</w:t>
      </w:r>
      <w:r>
        <w:rPr>
          <w:rFonts w:ascii="Times New Roman" w:hAnsi="Times New Roman" w:cs="Times New Roman"/>
          <w:sz w:val="28"/>
          <w:szCs w:val="32"/>
        </w:rPr>
        <w:t xml:space="preserve">-2 </w:t>
      </w:r>
      <w:r w:rsidRPr="001A3138">
        <w:rPr>
          <w:rFonts w:ascii="Times New Roman" w:hAnsi="Times New Roman" w:cs="Times New Roman" w:hint="eastAsia"/>
          <w:sz w:val="28"/>
          <w:szCs w:val="32"/>
        </w:rPr>
        <w:t>时间同步报文的</w:t>
      </w:r>
      <w:proofErr w:type="spellStart"/>
      <w:r w:rsidRPr="001A3138">
        <w:rPr>
          <w:rFonts w:ascii="Times New Roman" w:hAnsi="Times New Roman" w:cs="Times New Roman" w:hint="eastAsia"/>
          <w:sz w:val="28"/>
          <w:szCs w:val="32"/>
        </w:rPr>
        <w:t>TSNtag</w:t>
      </w:r>
      <w:proofErr w:type="spellEnd"/>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776"/>
        <w:gridCol w:w="1056"/>
        <w:gridCol w:w="4844"/>
      </w:tblGrid>
      <w:tr w:rsidR="00DC4478" w:rsidRPr="00E2146A" w14:paraId="240AE8A2" w14:textId="77777777" w:rsidTr="00072A26">
        <w:trPr>
          <w:trHeight w:val="397"/>
          <w:tblHeader/>
          <w:jc w:val="center"/>
        </w:trPr>
        <w:tc>
          <w:tcPr>
            <w:tcW w:w="846" w:type="dxa"/>
            <w:vAlign w:val="center"/>
          </w:tcPr>
          <w:p w14:paraId="5C1C1574" w14:textId="77777777" w:rsidR="00DC4478" w:rsidRPr="00E2146A" w:rsidRDefault="00DC4478" w:rsidP="00072A26">
            <w:pPr>
              <w:widowControl w:val="0"/>
              <w:adjustRightInd/>
              <w:snapToGrid/>
              <w:spacing w:after="0"/>
              <w:jc w:val="both"/>
              <w:rPr>
                <w:rFonts w:ascii="宋体" w:hAnsi="宋体" w:cs="宋体"/>
                <w:kern w:val="2"/>
                <w:sz w:val="24"/>
                <w:szCs w:val="21"/>
              </w:rPr>
            </w:pPr>
            <w:proofErr w:type="gramStart"/>
            <w:r w:rsidRPr="00E2146A">
              <w:rPr>
                <w:rFonts w:ascii="宋体" w:hAnsi="宋体" w:cs="宋体" w:hint="eastAsia"/>
                <w:kern w:val="2"/>
                <w:sz w:val="24"/>
                <w:szCs w:val="21"/>
              </w:rPr>
              <w:lastRenderedPageBreak/>
              <w:t>位宽</w:t>
            </w:r>
            <w:proofErr w:type="gramEnd"/>
          </w:p>
        </w:tc>
        <w:tc>
          <w:tcPr>
            <w:tcW w:w="1583" w:type="dxa"/>
            <w:vAlign w:val="center"/>
          </w:tcPr>
          <w:p w14:paraId="3C6FF628"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名称</w:t>
            </w:r>
          </w:p>
        </w:tc>
        <w:tc>
          <w:tcPr>
            <w:tcW w:w="1056" w:type="dxa"/>
            <w:vAlign w:val="center"/>
          </w:tcPr>
          <w:p w14:paraId="2E432F67"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位置</w:t>
            </w:r>
          </w:p>
        </w:tc>
        <w:tc>
          <w:tcPr>
            <w:tcW w:w="5019" w:type="dxa"/>
            <w:vAlign w:val="center"/>
          </w:tcPr>
          <w:p w14:paraId="627E5836"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描述</w:t>
            </w:r>
          </w:p>
        </w:tc>
      </w:tr>
      <w:tr w:rsidR="00DC4478" w:rsidRPr="00E2146A" w14:paraId="050C023A" w14:textId="77777777" w:rsidTr="00072A26">
        <w:trPr>
          <w:trHeight w:val="397"/>
          <w:jc w:val="center"/>
        </w:trPr>
        <w:tc>
          <w:tcPr>
            <w:tcW w:w="846" w:type="dxa"/>
            <w:vAlign w:val="center"/>
          </w:tcPr>
          <w:p w14:paraId="518B6099"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w:t>
            </w:r>
          </w:p>
        </w:tc>
        <w:tc>
          <w:tcPr>
            <w:tcW w:w="1583" w:type="dxa"/>
            <w:vAlign w:val="center"/>
          </w:tcPr>
          <w:p w14:paraId="6B05ADF0"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type</w:t>
            </w:r>
          </w:p>
        </w:tc>
        <w:tc>
          <w:tcPr>
            <w:tcW w:w="1056" w:type="dxa"/>
            <w:vAlign w:val="center"/>
          </w:tcPr>
          <w:p w14:paraId="53EEC0A7"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[47:45]</w:t>
            </w:r>
          </w:p>
        </w:tc>
        <w:tc>
          <w:tcPr>
            <w:tcW w:w="5019" w:type="dxa"/>
            <w:vAlign w:val="center"/>
          </w:tcPr>
          <w:p w14:paraId="0961B93D"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流类型。  100：同步报文 （其他报文的格式如下表）</w:t>
            </w:r>
          </w:p>
        </w:tc>
      </w:tr>
      <w:tr w:rsidR="00DC4478" w:rsidRPr="00E2146A" w14:paraId="0D11E7C9" w14:textId="77777777" w:rsidTr="00072A26">
        <w:trPr>
          <w:trHeight w:val="397"/>
          <w:jc w:val="center"/>
        </w:trPr>
        <w:tc>
          <w:tcPr>
            <w:tcW w:w="846" w:type="dxa"/>
            <w:vAlign w:val="center"/>
          </w:tcPr>
          <w:p w14:paraId="38BE0CDD"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1583" w:type="dxa"/>
            <w:vAlign w:val="center"/>
          </w:tcPr>
          <w:p w14:paraId="6E00510D"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id/IMAC</w:t>
            </w:r>
          </w:p>
        </w:tc>
        <w:tc>
          <w:tcPr>
            <w:tcW w:w="1056" w:type="dxa"/>
            <w:vAlign w:val="center"/>
          </w:tcPr>
          <w:p w14:paraId="1D32469A"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[44:31]</w:t>
            </w:r>
          </w:p>
        </w:tc>
        <w:tc>
          <w:tcPr>
            <w:tcW w:w="5019" w:type="dxa"/>
            <w:vAlign w:val="center"/>
          </w:tcPr>
          <w:p w14:paraId="2CCB448F"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静态流量使用</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，每条静态</w:t>
            </w:r>
            <w:proofErr w:type="gramStart"/>
            <w:r w:rsidRPr="00E2146A">
              <w:rPr>
                <w:rFonts w:ascii="宋体" w:hAnsi="宋体" w:cs="宋体" w:hint="eastAsia"/>
                <w:kern w:val="2"/>
                <w:sz w:val="24"/>
                <w:szCs w:val="21"/>
              </w:rPr>
              <w:t>流分配</w:t>
            </w:r>
            <w:proofErr w:type="gramEnd"/>
            <w:r w:rsidRPr="00E2146A">
              <w:rPr>
                <w:rFonts w:ascii="宋体" w:hAnsi="宋体" w:cs="宋体" w:hint="eastAsia"/>
                <w:kern w:val="2"/>
                <w:sz w:val="24"/>
                <w:szCs w:val="21"/>
              </w:rPr>
              <w:t>一个唯一</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，动态</w:t>
            </w:r>
            <w:proofErr w:type="gramStart"/>
            <w:r w:rsidRPr="00E2146A">
              <w:rPr>
                <w:rFonts w:ascii="宋体" w:hAnsi="宋体" w:cs="宋体" w:hint="eastAsia"/>
                <w:kern w:val="2"/>
                <w:sz w:val="24"/>
                <w:szCs w:val="21"/>
              </w:rPr>
              <w:t>流使用</w:t>
            </w:r>
            <w:proofErr w:type="spellStart"/>
            <w:proofErr w:type="gramEnd"/>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地址相同的则在交换架构命中同一条表项。</w:t>
            </w:r>
          </w:p>
        </w:tc>
      </w:tr>
      <w:tr w:rsidR="00DC4478" w:rsidRPr="00E2146A" w14:paraId="1A01174B" w14:textId="77777777" w:rsidTr="00072A26">
        <w:trPr>
          <w:trHeight w:val="397"/>
          <w:jc w:val="center"/>
        </w:trPr>
        <w:tc>
          <w:tcPr>
            <w:tcW w:w="846" w:type="dxa"/>
            <w:vAlign w:val="center"/>
          </w:tcPr>
          <w:p w14:paraId="02F5C897"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12</w:t>
            </w:r>
          </w:p>
        </w:tc>
        <w:tc>
          <w:tcPr>
            <w:tcW w:w="1583" w:type="dxa"/>
            <w:vAlign w:val="center"/>
          </w:tcPr>
          <w:p w14:paraId="2A1CEFAC"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Reserve</w:t>
            </w:r>
          </w:p>
        </w:tc>
        <w:tc>
          <w:tcPr>
            <w:tcW w:w="1056" w:type="dxa"/>
            <w:vAlign w:val="center"/>
          </w:tcPr>
          <w:p w14:paraId="33235069"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[30:19]</w:t>
            </w:r>
          </w:p>
        </w:tc>
        <w:tc>
          <w:tcPr>
            <w:tcW w:w="5019" w:type="dxa"/>
            <w:vAlign w:val="center"/>
          </w:tcPr>
          <w:p w14:paraId="6CD09C17"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保留</w:t>
            </w:r>
          </w:p>
        </w:tc>
      </w:tr>
      <w:tr w:rsidR="00DC4478" w:rsidRPr="00E2146A" w14:paraId="758A9834" w14:textId="77777777" w:rsidTr="00072A26">
        <w:trPr>
          <w:trHeight w:val="397"/>
          <w:jc w:val="center"/>
        </w:trPr>
        <w:tc>
          <w:tcPr>
            <w:tcW w:w="846" w:type="dxa"/>
            <w:vAlign w:val="center"/>
          </w:tcPr>
          <w:p w14:paraId="36E75251"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19</w:t>
            </w:r>
          </w:p>
        </w:tc>
        <w:tc>
          <w:tcPr>
            <w:tcW w:w="1583" w:type="dxa"/>
            <w:vAlign w:val="center"/>
          </w:tcPr>
          <w:p w14:paraId="634DBE7F" w14:textId="77777777" w:rsidR="00DC4478" w:rsidRPr="00E2146A" w:rsidRDefault="00DC4478" w:rsidP="00072A26">
            <w:pPr>
              <w:widowControl w:val="0"/>
              <w:adjustRightInd/>
              <w:snapToGrid/>
              <w:spacing w:after="0"/>
              <w:jc w:val="both"/>
              <w:rPr>
                <w:rFonts w:ascii="宋体" w:hAnsi="宋体" w:cs="宋体"/>
                <w:kern w:val="2"/>
                <w:sz w:val="24"/>
                <w:szCs w:val="21"/>
              </w:rPr>
            </w:pPr>
            <w:proofErr w:type="spellStart"/>
            <w:r w:rsidRPr="00E2146A">
              <w:rPr>
                <w:rFonts w:ascii="宋体" w:hAnsi="宋体" w:cs="宋体" w:hint="eastAsia"/>
                <w:kern w:val="2"/>
                <w:sz w:val="24"/>
                <w:szCs w:val="21"/>
              </w:rPr>
              <w:t>Rx_timestamps</w:t>
            </w:r>
            <w:proofErr w:type="spellEnd"/>
          </w:p>
        </w:tc>
        <w:tc>
          <w:tcPr>
            <w:tcW w:w="1056" w:type="dxa"/>
            <w:vAlign w:val="center"/>
          </w:tcPr>
          <w:p w14:paraId="3891FC82"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[18:0]</w:t>
            </w:r>
          </w:p>
        </w:tc>
        <w:tc>
          <w:tcPr>
            <w:tcW w:w="5019" w:type="dxa"/>
            <w:vAlign w:val="center"/>
          </w:tcPr>
          <w:p w14:paraId="5390D00E"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架构接收到时间同步报文的本地时间信息，用于架构发送报文时计算透明时钟。</w:t>
            </w:r>
          </w:p>
        </w:tc>
      </w:tr>
    </w:tbl>
    <w:p w14:paraId="60FDEB0A" w14:textId="77777777" w:rsidR="00DC4478" w:rsidRPr="001A3138" w:rsidRDefault="00DC4478" w:rsidP="00DC44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hint="eastAsia"/>
          <w:sz w:val="28"/>
          <w:szCs w:val="32"/>
        </w:rPr>
        <w:t xml:space="preserve">1-3 </w:t>
      </w:r>
      <w:r w:rsidRPr="001A3138">
        <w:rPr>
          <w:rFonts w:ascii="Times New Roman" w:hAnsi="Times New Roman" w:cs="Times New Roman" w:hint="eastAsia"/>
          <w:sz w:val="28"/>
          <w:szCs w:val="32"/>
        </w:rPr>
        <w:t>非时间同步报文的</w:t>
      </w:r>
      <w:proofErr w:type="spellStart"/>
      <w:r w:rsidRPr="001A3138">
        <w:rPr>
          <w:rFonts w:ascii="Times New Roman" w:hAnsi="Times New Roman" w:cs="Times New Roman" w:hint="eastAsia"/>
          <w:sz w:val="28"/>
          <w:szCs w:val="32"/>
        </w:rPr>
        <w:t>TSNTag</w:t>
      </w:r>
      <w:proofErr w:type="spellEnd"/>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134"/>
        <w:gridCol w:w="1056"/>
        <w:gridCol w:w="5610"/>
      </w:tblGrid>
      <w:tr w:rsidR="00DC4478" w:rsidRPr="00E2146A" w14:paraId="2A223BFF" w14:textId="77777777" w:rsidTr="00072A26">
        <w:trPr>
          <w:trHeight w:val="397"/>
          <w:jc w:val="center"/>
        </w:trPr>
        <w:tc>
          <w:tcPr>
            <w:tcW w:w="704" w:type="dxa"/>
            <w:vAlign w:val="center"/>
          </w:tcPr>
          <w:p w14:paraId="082ECB0F" w14:textId="77777777" w:rsidR="00DC4478" w:rsidRPr="00E2146A" w:rsidRDefault="00DC4478" w:rsidP="00072A26">
            <w:pPr>
              <w:widowControl w:val="0"/>
              <w:adjustRightInd/>
              <w:snapToGrid/>
              <w:spacing w:after="0"/>
              <w:jc w:val="both"/>
              <w:rPr>
                <w:rFonts w:ascii="宋体" w:hAnsi="宋体" w:cs="宋体"/>
                <w:kern w:val="2"/>
                <w:sz w:val="24"/>
                <w:szCs w:val="21"/>
              </w:rPr>
            </w:pPr>
            <w:proofErr w:type="gramStart"/>
            <w:r w:rsidRPr="00E2146A">
              <w:rPr>
                <w:rFonts w:ascii="宋体" w:hAnsi="宋体" w:cs="宋体" w:hint="eastAsia"/>
                <w:kern w:val="2"/>
                <w:sz w:val="24"/>
                <w:szCs w:val="21"/>
              </w:rPr>
              <w:t>位宽</w:t>
            </w:r>
            <w:proofErr w:type="gramEnd"/>
          </w:p>
        </w:tc>
        <w:tc>
          <w:tcPr>
            <w:tcW w:w="1134" w:type="dxa"/>
            <w:vAlign w:val="center"/>
          </w:tcPr>
          <w:p w14:paraId="0630AB8F"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名称</w:t>
            </w:r>
          </w:p>
        </w:tc>
        <w:tc>
          <w:tcPr>
            <w:tcW w:w="1050" w:type="dxa"/>
            <w:vAlign w:val="center"/>
          </w:tcPr>
          <w:p w14:paraId="14324DC4"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位置</w:t>
            </w:r>
          </w:p>
        </w:tc>
        <w:tc>
          <w:tcPr>
            <w:tcW w:w="5616" w:type="dxa"/>
            <w:vAlign w:val="center"/>
          </w:tcPr>
          <w:p w14:paraId="68DE103F"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描述</w:t>
            </w:r>
          </w:p>
        </w:tc>
      </w:tr>
      <w:tr w:rsidR="00DC4478" w:rsidRPr="00E2146A" w14:paraId="3518D618" w14:textId="77777777" w:rsidTr="00072A26">
        <w:trPr>
          <w:trHeight w:val="397"/>
          <w:jc w:val="center"/>
        </w:trPr>
        <w:tc>
          <w:tcPr>
            <w:tcW w:w="704" w:type="dxa"/>
            <w:vAlign w:val="center"/>
          </w:tcPr>
          <w:p w14:paraId="7E6469D1"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w:t>
            </w:r>
          </w:p>
        </w:tc>
        <w:tc>
          <w:tcPr>
            <w:tcW w:w="1134" w:type="dxa"/>
            <w:vAlign w:val="center"/>
          </w:tcPr>
          <w:p w14:paraId="6D3C825D"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type</w:t>
            </w:r>
          </w:p>
        </w:tc>
        <w:tc>
          <w:tcPr>
            <w:tcW w:w="1050" w:type="dxa"/>
            <w:vAlign w:val="center"/>
          </w:tcPr>
          <w:p w14:paraId="45622B56"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[47:45]</w:t>
            </w:r>
          </w:p>
        </w:tc>
        <w:tc>
          <w:tcPr>
            <w:tcW w:w="5616" w:type="dxa"/>
            <w:vAlign w:val="center"/>
          </w:tcPr>
          <w:p w14:paraId="62255E54" w14:textId="77777777" w:rsidR="00DC4478" w:rsidRPr="00E2146A" w:rsidRDefault="00DC4478" w:rsidP="00072A26">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 xml:space="preserve">流类型。000:ST分组   001:ST分组  010: ST分组  </w:t>
            </w:r>
          </w:p>
          <w:p w14:paraId="4EA09F6C" w14:textId="77777777" w:rsidR="00DC4478" w:rsidRPr="00E2146A" w:rsidRDefault="00DC4478" w:rsidP="00072A26">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011：RC分组    101：NMAC分组     110：BE分组</w:t>
            </w:r>
          </w:p>
          <w:p w14:paraId="0310C316" w14:textId="77777777" w:rsidR="00DC4478" w:rsidRPr="00E2146A" w:rsidRDefault="00DC4478" w:rsidP="00072A26">
            <w:pPr>
              <w:widowControl w:val="0"/>
              <w:adjustRightInd/>
              <w:snapToGrid/>
              <w:spacing w:after="0"/>
              <w:rPr>
                <w:rFonts w:ascii="宋体" w:hAnsi="宋体" w:cs="宋体"/>
                <w:kern w:val="2"/>
                <w:sz w:val="24"/>
                <w:szCs w:val="21"/>
              </w:rPr>
            </w:pPr>
            <w:r w:rsidRPr="00E2146A">
              <w:rPr>
                <w:rFonts w:ascii="宋体" w:hAnsi="宋体" w:cs="宋体" w:hint="eastAsia"/>
                <w:kern w:val="2"/>
                <w:sz w:val="24"/>
                <w:szCs w:val="21"/>
              </w:rPr>
              <w:t>111：BE分组</w:t>
            </w:r>
          </w:p>
        </w:tc>
      </w:tr>
      <w:tr w:rsidR="00DC4478" w:rsidRPr="00E2146A" w14:paraId="0AEF81D2" w14:textId="77777777" w:rsidTr="00072A26">
        <w:trPr>
          <w:trHeight w:val="397"/>
          <w:jc w:val="center"/>
        </w:trPr>
        <w:tc>
          <w:tcPr>
            <w:tcW w:w="704" w:type="dxa"/>
            <w:vAlign w:val="center"/>
          </w:tcPr>
          <w:p w14:paraId="14DA2BEB"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1134" w:type="dxa"/>
            <w:vAlign w:val="center"/>
          </w:tcPr>
          <w:p w14:paraId="10D38EA5"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Flow id/IMAC</w:t>
            </w:r>
          </w:p>
        </w:tc>
        <w:tc>
          <w:tcPr>
            <w:tcW w:w="1050" w:type="dxa"/>
            <w:vAlign w:val="center"/>
          </w:tcPr>
          <w:p w14:paraId="1F14133B"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[44:31]</w:t>
            </w:r>
          </w:p>
        </w:tc>
        <w:tc>
          <w:tcPr>
            <w:tcW w:w="5616" w:type="dxa"/>
            <w:vAlign w:val="center"/>
          </w:tcPr>
          <w:p w14:paraId="60327641"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静态流量使用</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，每条静态</w:t>
            </w:r>
            <w:proofErr w:type="gramStart"/>
            <w:r w:rsidRPr="00E2146A">
              <w:rPr>
                <w:rFonts w:ascii="宋体" w:hAnsi="宋体" w:cs="宋体" w:hint="eastAsia"/>
                <w:kern w:val="2"/>
                <w:sz w:val="24"/>
                <w:szCs w:val="21"/>
              </w:rPr>
              <w:t>流分配</w:t>
            </w:r>
            <w:proofErr w:type="gramEnd"/>
            <w:r w:rsidRPr="00E2146A">
              <w:rPr>
                <w:rFonts w:ascii="宋体" w:hAnsi="宋体" w:cs="宋体" w:hint="eastAsia"/>
                <w:kern w:val="2"/>
                <w:sz w:val="24"/>
                <w:szCs w:val="21"/>
              </w:rPr>
              <w:t>一个唯一</w:t>
            </w:r>
            <w:proofErr w:type="spellStart"/>
            <w:r w:rsidRPr="00E2146A">
              <w:rPr>
                <w:rFonts w:ascii="宋体" w:hAnsi="宋体" w:cs="宋体" w:hint="eastAsia"/>
                <w:kern w:val="2"/>
                <w:sz w:val="24"/>
                <w:szCs w:val="21"/>
              </w:rPr>
              <w:t>flowID</w:t>
            </w:r>
            <w:proofErr w:type="spellEnd"/>
            <w:r w:rsidRPr="00E2146A">
              <w:rPr>
                <w:rFonts w:ascii="宋体" w:hAnsi="宋体" w:cs="宋体" w:hint="eastAsia"/>
                <w:kern w:val="2"/>
                <w:sz w:val="24"/>
                <w:szCs w:val="21"/>
              </w:rPr>
              <w:t>，动态</w:t>
            </w:r>
            <w:proofErr w:type="gramStart"/>
            <w:r w:rsidRPr="00E2146A">
              <w:rPr>
                <w:rFonts w:ascii="宋体" w:hAnsi="宋体" w:cs="宋体" w:hint="eastAsia"/>
                <w:kern w:val="2"/>
                <w:sz w:val="24"/>
                <w:szCs w:val="21"/>
              </w:rPr>
              <w:t>流使用</w:t>
            </w:r>
            <w:proofErr w:type="spellStart"/>
            <w:proofErr w:type="gramEnd"/>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w:t>
            </w:r>
            <w:proofErr w:type="spellStart"/>
            <w:r w:rsidRPr="00E2146A">
              <w:rPr>
                <w:rFonts w:ascii="宋体" w:hAnsi="宋体" w:cs="宋体" w:hint="eastAsia"/>
                <w:kern w:val="2"/>
                <w:sz w:val="24"/>
                <w:szCs w:val="21"/>
              </w:rPr>
              <w:t>imac</w:t>
            </w:r>
            <w:proofErr w:type="spellEnd"/>
            <w:r w:rsidRPr="00E2146A">
              <w:rPr>
                <w:rFonts w:ascii="宋体" w:hAnsi="宋体" w:cs="宋体" w:hint="eastAsia"/>
                <w:kern w:val="2"/>
                <w:sz w:val="24"/>
                <w:szCs w:val="21"/>
              </w:rPr>
              <w:t>地址相同的则在交换架构命中同一条表项。</w:t>
            </w:r>
          </w:p>
        </w:tc>
      </w:tr>
      <w:tr w:rsidR="00DC4478" w:rsidRPr="00E2146A" w14:paraId="4A0E00F5" w14:textId="77777777" w:rsidTr="00072A26">
        <w:trPr>
          <w:trHeight w:val="397"/>
          <w:jc w:val="center"/>
        </w:trPr>
        <w:tc>
          <w:tcPr>
            <w:tcW w:w="704" w:type="dxa"/>
            <w:vAlign w:val="center"/>
          </w:tcPr>
          <w:p w14:paraId="2153FF7A"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16</w:t>
            </w:r>
          </w:p>
        </w:tc>
        <w:tc>
          <w:tcPr>
            <w:tcW w:w="1134" w:type="dxa"/>
            <w:vAlign w:val="center"/>
          </w:tcPr>
          <w:p w14:paraId="2E7CA8EA" w14:textId="77777777" w:rsidR="00DC4478" w:rsidRPr="00E2146A" w:rsidRDefault="00DC4478" w:rsidP="00072A26">
            <w:pPr>
              <w:widowControl w:val="0"/>
              <w:adjustRightInd/>
              <w:snapToGrid/>
              <w:spacing w:after="0"/>
              <w:jc w:val="both"/>
              <w:rPr>
                <w:rFonts w:ascii="宋体" w:hAnsi="宋体" w:cs="宋体"/>
                <w:kern w:val="2"/>
                <w:sz w:val="24"/>
                <w:szCs w:val="21"/>
              </w:rPr>
            </w:pPr>
            <w:proofErr w:type="spellStart"/>
            <w:r w:rsidRPr="00E2146A">
              <w:rPr>
                <w:rFonts w:ascii="宋体" w:hAnsi="宋体" w:cs="宋体" w:hint="eastAsia"/>
                <w:kern w:val="2"/>
                <w:sz w:val="24"/>
                <w:szCs w:val="21"/>
              </w:rPr>
              <w:t>Seq</w:t>
            </w:r>
            <w:proofErr w:type="spellEnd"/>
            <w:r w:rsidRPr="00E2146A">
              <w:rPr>
                <w:rFonts w:ascii="宋体" w:hAnsi="宋体" w:cs="宋体" w:hint="eastAsia"/>
                <w:kern w:val="2"/>
                <w:sz w:val="24"/>
                <w:szCs w:val="21"/>
              </w:rPr>
              <w:t xml:space="preserve"> id</w:t>
            </w:r>
          </w:p>
        </w:tc>
        <w:tc>
          <w:tcPr>
            <w:tcW w:w="1050" w:type="dxa"/>
            <w:vAlign w:val="center"/>
          </w:tcPr>
          <w:p w14:paraId="7F68D852"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[30:15]</w:t>
            </w:r>
          </w:p>
        </w:tc>
        <w:tc>
          <w:tcPr>
            <w:tcW w:w="5616" w:type="dxa"/>
            <w:vAlign w:val="center"/>
          </w:tcPr>
          <w:p w14:paraId="743FAE48"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用于标识每条流中报文的序列号</w:t>
            </w:r>
          </w:p>
        </w:tc>
      </w:tr>
      <w:tr w:rsidR="00DC4478" w:rsidRPr="00E2146A" w14:paraId="6854155F" w14:textId="77777777" w:rsidTr="00072A26">
        <w:trPr>
          <w:trHeight w:val="397"/>
          <w:jc w:val="center"/>
        </w:trPr>
        <w:tc>
          <w:tcPr>
            <w:tcW w:w="704" w:type="dxa"/>
            <w:vAlign w:val="center"/>
          </w:tcPr>
          <w:p w14:paraId="16479A23"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w:t>
            </w:r>
          </w:p>
        </w:tc>
        <w:tc>
          <w:tcPr>
            <w:tcW w:w="1134" w:type="dxa"/>
            <w:vAlign w:val="center"/>
          </w:tcPr>
          <w:p w14:paraId="53F0F01A"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Frag flag</w:t>
            </w:r>
          </w:p>
        </w:tc>
        <w:tc>
          <w:tcPr>
            <w:tcW w:w="1050" w:type="dxa"/>
            <w:vAlign w:val="center"/>
          </w:tcPr>
          <w:p w14:paraId="5D3808E9"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[14]</w:t>
            </w:r>
          </w:p>
        </w:tc>
        <w:tc>
          <w:tcPr>
            <w:tcW w:w="5616" w:type="dxa"/>
            <w:vAlign w:val="center"/>
          </w:tcPr>
          <w:p w14:paraId="49BAA8F6"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用于标识分片后的尾。0：分片后的中间报文  </w:t>
            </w:r>
          </w:p>
          <w:p w14:paraId="18F0C8CD"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w:t>
            </w:r>
            <w:proofErr w:type="gramStart"/>
            <w:r w:rsidRPr="00E2146A">
              <w:rPr>
                <w:rFonts w:ascii="宋体" w:hAnsi="宋体" w:cs="宋体" w:hint="eastAsia"/>
                <w:kern w:val="2"/>
                <w:sz w:val="24"/>
                <w:szCs w:val="21"/>
              </w:rPr>
              <w:t>尾拍</w:t>
            </w:r>
            <w:proofErr w:type="gramEnd"/>
          </w:p>
        </w:tc>
      </w:tr>
      <w:tr w:rsidR="00DC4478" w:rsidRPr="00E2146A" w14:paraId="5399D831" w14:textId="77777777" w:rsidTr="00072A26">
        <w:trPr>
          <w:trHeight w:val="397"/>
          <w:jc w:val="center"/>
        </w:trPr>
        <w:tc>
          <w:tcPr>
            <w:tcW w:w="704" w:type="dxa"/>
            <w:vAlign w:val="center"/>
          </w:tcPr>
          <w:p w14:paraId="7CC4C07D"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w:t>
            </w:r>
          </w:p>
        </w:tc>
        <w:tc>
          <w:tcPr>
            <w:tcW w:w="1134" w:type="dxa"/>
            <w:vAlign w:val="center"/>
          </w:tcPr>
          <w:p w14:paraId="23197997"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Frag ID</w:t>
            </w:r>
          </w:p>
        </w:tc>
        <w:tc>
          <w:tcPr>
            <w:tcW w:w="1050" w:type="dxa"/>
            <w:vAlign w:val="center"/>
          </w:tcPr>
          <w:p w14:paraId="235A6B33"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[13:10]</w:t>
            </w:r>
          </w:p>
        </w:tc>
        <w:tc>
          <w:tcPr>
            <w:tcW w:w="5616" w:type="dxa"/>
            <w:vAlign w:val="center"/>
          </w:tcPr>
          <w:p w14:paraId="5ECF5918"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用于表示当前分片报文在原报文中的分片序列号</w:t>
            </w:r>
          </w:p>
        </w:tc>
      </w:tr>
      <w:tr w:rsidR="00DC4478" w:rsidRPr="00E2146A" w14:paraId="6C26BD9E" w14:textId="77777777" w:rsidTr="00072A26">
        <w:trPr>
          <w:trHeight w:val="397"/>
          <w:jc w:val="center"/>
        </w:trPr>
        <w:tc>
          <w:tcPr>
            <w:tcW w:w="704" w:type="dxa"/>
            <w:vAlign w:val="center"/>
          </w:tcPr>
          <w:p w14:paraId="5007ADE9"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5</w:t>
            </w:r>
          </w:p>
        </w:tc>
        <w:tc>
          <w:tcPr>
            <w:tcW w:w="1134" w:type="dxa"/>
            <w:vAlign w:val="center"/>
          </w:tcPr>
          <w:p w14:paraId="51A7A2E1"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inject </w:t>
            </w:r>
            <w:proofErr w:type="spellStart"/>
            <w:r w:rsidRPr="00E2146A">
              <w:rPr>
                <w:rFonts w:ascii="宋体" w:hAnsi="宋体" w:cs="宋体" w:hint="eastAsia"/>
                <w:kern w:val="2"/>
                <w:sz w:val="24"/>
                <w:szCs w:val="21"/>
              </w:rPr>
              <w:t>addr</w:t>
            </w:r>
            <w:proofErr w:type="spellEnd"/>
          </w:p>
        </w:tc>
        <w:tc>
          <w:tcPr>
            <w:tcW w:w="1050" w:type="dxa"/>
            <w:vAlign w:val="center"/>
          </w:tcPr>
          <w:p w14:paraId="27206669"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[9:5]</w:t>
            </w:r>
          </w:p>
        </w:tc>
        <w:tc>
          <w:tcPr>
            <w:tcW w:w="5616" w:type="dxa"/>
            <w:vAlign w:val="center"/>
          </w:tcPr>
          <w:p w14:paraId="2105875D" w14:textId="77777777" w:rsidR="00DC4478" w:rsidRPr="00E2146A" w:rsidRDefault="00DC4478" w:rsidP="00072A26">
            <w:pPr>
              <w:widowControl w:val="0"/>
              <w:adjustRightInd/>
              <w:snapToGrid/>
              <w:spacing w:after="0" w:line="252" w:lineRule="auto"/>
              <w:jc w:val="both"/>
              <w:rPr>
                <w:rFonts w:ascii="宋体" w:hAnsi="宋体" w:cs="宋体"/>
                <w:kern w:val="2"/>
                <w:sz w:val="24"/>
                <w:szCs w:val="21"/>
              </w:rPr>
            </w:pPr>
            <w:r w:rsidRPr="00E2146A">
              <w:rPr>
                <w:rFonts w:ascii="宋体" w:hAnsi="宋体" w:cs="宋体" w:hint="eastAsia"/>
                <w:kern w:val="2"/>
                <w:sz w:val="24"/>
                <w:szCs w:val="21"/>
              </w:rPr>
              <w:t>ST</w:t>
            </w:r>
            <w:proofErr w:type="gramStart"/>
            <w:r w:rsidRPr="00E2146A">
              <w:rPr>
                <w:rFonts w:ascii="宋体" w:hAnsi="宋体" w:cs="宋体" w:hint="eastAsia"/>
                <w:kern w:val="2"/>
                <w:sz w:val="24"/>
                <w:szCs w:val="21"/>
              </w:rPr>
              <w:t>流在源端等待</w:t>
            </w:r>
            <w:proofErr w:type="gramEnd"/>
            <w:r w:rsidRPr="00E2146A">
              <w:rPr>
                <w:rFonts w:ascii="宋体" w:hAnsi="宋体" w:cs="宋体" w:hint="eastAsia"/>
                <w:kern w:val="2"/>
                <w:sz w:val="24"/>
                <w:szCs w:val="21"/>
              </w:rPr>
              <w:t>发送调度时缓存地址</w:t>
            </w:r>
          </w:p>
        </w:tc>
      </w:tr>
      <w:tr w:rsidR="00DC4478" w:rsidRPr="00E2146A" w14:paraId="56E420CC" w14:textId="77777777" w:rsidTr="00072A26">
        <w:trPr>
          <w:trHeight w:val="397"/>
          <w:jc w:val="center"/>
        </w:trPr>
        <w:tc>
          <w:tcPr>
            <w:tcW w:w="704" w:type="dxa"/>
            <w:vAlign w:val="center"/>
          </w:tcPr>
          <w:p w14:paraId="25455780"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5</w:t>
            </w:r>
          </w:p>
        </w:tc>
        <w:tc>
          <w:tcPr>
            <w:tcW w:w="1134" w:type="dxa"/>
            <w:vAlign w:val="center"/>
          </w:tcPr>
          <w:p w14:paraId="703AA223"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 xml:space="preserve">submit </w:t>
            </w:r>
            <w:proofErr w:type="spellStart"/>
            <w:r w:rsidRPr="00E2146A">
              <w:rPr>
                <w:rFonts w:ascii="宋体" w:hAnsi="宋体" w:cs="宋体" w:hint="eastAsia"/>
                <w:kern w:val="2"/>
                <w:sz w:val="24"/>
                <w:szCs w:val="21"/>
              </w:rPr>
              <w:t>addr</w:t>
            </w:r>
            <w:proofErr w:type="spellEnd"/>
          </w:p>
        </w:tc>
        <w:tc>
          <w:tcPr>
            <w:tcW w:w="1050" w:type="dxa"/>
            <w:vAlign w:val="center"/>
          </w:tcPr>
          <w:p w14:paraId="146B1459" w14:textId="77777777" w:rsidR="00DC4478" w:rsidRPr="00E2146A" w:rsidRDefault="00DC4478" w:rsidP="00072A26">
            <w:pPr>
              <w:widowControl w:val="0"/>
              <w:adjustRightInd/>
              <w:snapToGrid/>
              <w:spacing w:after="0"/>
              <w:jc w:val="both"/>
              <w:rPr>
                <w:rFonts w:ascii="宋体" w:hAnsi="宋体" w:cs="宋体"/>
                <w:kern w:val="2"/>
                <w:sz w:val="24"/>
                <w:szCs w:val="21"/>
              </w:rPr>
            </w:pPr>
            <w:r w:rsidRPr="00E2146A">
              <w:rPr>
                <w:rFonts w:ascii="宋体" w:hAnsi="宋体" w:cs="宋体" w:hint="eastAsia"/>
                <w:kern w:val="2"/>
                <w:sz w:val="24"/>
                <w:szCs w:val="21"/>
              </w:rPr>
              <w:t>[4:0]</w:t>
            </w:r>
          </w:p>
        </w:tc>
        <w:tc>
          <w:tcPr>
            <w:tcW w:w="5616" w:type="dxa"/>
            <w:vAlign w:val="center"/>
          </w:tcPr>
          <w:p w14:paraId="6AF86914" w14:textId="77777777" w:rsidR="00DC4478" w:rsidRPr="00E2146A" w:rsidRDefault="00DC4478" w:rsidP="00072A26">
            <w:pPr>
              <w:widowControl w:val="0"/>
              <w:adjustRightInd/>
              <w:snapToGrid/>
              <w:spacing w:after="0" w:line="252" w:lineRule="auto"/>
              <w:jc w:val="both"/>
              <w:rPr>
                <w:rFonts w:ascii="宋体" w:hAnsi="宋体" w:cs="宋体"/>
                <w:kern w:val="2"/>
                <w:sz w:val="24"/>
                <w:szCs w:val="21"/>
              </w:rPr>
            </w:pPr>
            <w:r w:rsidRPr="00E2146A">
              <w:rPr>
                <w:rFonts w:ascii="宋体" w:hAnsi="宋体" w:cs="宋体" w:hint="eastAsia"/>
                <w:kern w:val="2"/>
                <w:sz w:val="24"/>
                <w:szCs w:val="21"/>
              </w:rPr>
              <w:t>ST流在终端等待接收调度时缓存地址</w:t>
            </w:r>
          </w:p>
        </w:tc>
      </w:tr>
    </w:tbl>
    <w:p w14:paraId="6FB80B12" w14:textId="49BBEA09" w:rsidR="001349DF" w:rsidRDefault="001349DF" w:rsidP="00E645B5">
      <w:pPr>
        <w:keepNext/>
        <w:keepLines/>
        <w:spacing w:before="340" w:after="330" w:line="276" w:lineRule="auto"/>
        <w:outlineLvl w:val="0"/>
        <w:rPr>
          <w:rFonts w:ascii="Times New Roman" w:hAnsi="Times New Roman" w:cs="Times New Roman"/>
          <w:b/>
          <w:bCs/>
          <w:sz w:val="28"/>
          <w:szCs w:val="28"/>
        </w:rPr>
      </w:pPr>
      <w:bookmarkStart w:id="305" w:name="_Toc69049337"/>
      <w:r>
        <w:rPr>
          <w:rFonts w:ascii="Times New Roman" w:hAnsi="Times New Roman" w:cs="Times New Roman" w:hint="eastAsia"/>
          <w:b/>
          <w:bCs/>
          <w:sz w:val="28"/>
          <w:szCs w:val="28"/>
        </w:rPr>
        <w:t>附录</w:t>
      </w:r>
      <w:r w:rsidR="000D0E51">
        <w:rPr>
          <w:rFonts w:ascii="Times New Roman" w:hAnsi="Times New Roman" w:cs="Times New Roman" w:hint="eastAsia"/>
          <w:b/>
          <w:bCs/>
          <w:sz w:val="28"/>
          <w:szCs w:val="28"/>
        </w:rPr>
        <w:t>2</w:t>
      </w:r>
      <w:r>
        <w:rPr>
          <w:rFonts w:ascii="Times New Roman" w:hAnsi="Times New Roman" w:cs="Times New Roman" w:hint="eastAsia"/>
          <w:b/>
          <w:bCs/>
          <w:sz w:val="28"/>
          <w:szCs w:val="28"/>
        </w:rPr>
        <w:t>：</w:t>
      </w:r>
      <w:r w:rsidR="00081D75" w:rsidRPr="00081D75">
        <w:rPr>
          <w:rFonts w:ascii="Times New Roman" w:hAnsi="Times New Roman" w:cs="Times New Roman" w:hint="eastAsia"/>
          <w:b/>
          <w:bCs/>
          <w:sz w:val="28"/>
          <w:szCs w:val="28"/>
        </w:rPr>
        <w:t>TSMP</w:t>
      </w:r>
      <w:r w:rsidR="00081D75" w:rsidRPr="00081D75">
        <w:rPr>
          <w:rFonts w:ascii="Times New Roman" w:hAnsi="Times New Roman" w:cs="Times New Roman" w:hint="eastAsia"/>
          <w:b/>
          <w:bCs/>
          <w:sz w:val="28"/>
          <w:szCs w:val="28"/>
        </w:rPr>
        <w:t>消息协议</w:t>
      </w:r>
      <w:r w:rsidR="00081D75">
        <w:rPr>
          <w:rFonts w:ascii="Times New Roman" w:hAnsi="Times New Roman" w:cs="Times New Roman" w:hint="eastAsia"/>
          <w:b/>
          <w:bCs/>
          <w:sz w:val="28"/>
          <w:szCs w:val="28"/>
        </w:rPr>
        <w:t>格式</w:t>
      </w:r>
      <w:bookmarkEnd w:id="305"/>
    </w:p>
    <w:p w14:paraId="6B845B56" w14:textId="0D570CB0" w:rsidR="00081D75" w:rsidRPr="00081D75" w:rsidRDefault="00081D75" w:rsidP="00081D75">
      <w:pPr>
        <w:widowControl w:val="0"/>
        <w:adjustRightInd/>
        <w:snapToGrid/>
        <w:spacing w:after="0"/>
        <w:ind w:firstLineChars="200" w:firstLine="560"/>
        <w:jc w:val="both"/>
        <w:rPr>
          <w:rFonts w:ascii="Times New Roman" w:hAnsi="Times New Roman" w:cs="Times New Roman"/>
          <w:sz w:val="28"/>
          <w:szCs w:val="32"/>
        </w:rPr>
      </w:pPr>
      <w:r w:rsidRPr="00081D75">
        <w:rPr>
          <w:rFonts w:ascii="Times New Roman" w:hAnsi="Times New Roman" w:cs="Times New Roman" w:hint="eastAsia"/>
          <w:sz w:val="28"/>
          <w:szCs w:val="32"/>
        </w:rPr>
        <w:t>TSMP</w:t>
      </w:r>
      <w:r w:rsidRPr="00081D75">
        <w:rPr>
          <w:rFonts w:ascii="Times New Roman" w:hAnsi="Times New Roman" w:cs="Times New Roman" w:hint="eastAsia"/>
          <w:sz w:val="28"/>
          <w:szCs w:val="32"/>
        </w:rPr>
        <w:t>（时间敏感消息协议）是</w:t>
      </w:r>
      <w:r w:rsidRPr="00081D75">
        <w:rPr>
          <w:rFonts w:ascii="Times New Roman" w:hAnsi="Times New Roman" w:cs="Times New Roman" w:hint="eastAsia"/>
          <w:sz w:val="28"/>
          <w:szCs w:val="32"/>
        </w:rPr>
        <w:t>TSN</w:t>
      </w:r>
      <w:r w:rsidRPr="00081D75">
        <w:rPr>
          <w:rFonts w:ascii="Times New Roman" w:hAnsi="Times New Roman" w:cs="Times New Roman" w:hint="eastAsia"/>
          <w:sz w:val="28"/>
          <w:szCs w:val="32"/>
        </w:rPr>
        <w:t>控制器进行网络拓扑探测、对</w:t>
      </w:r>
      <w:r w:rsidRPr="00081D75">
        <w:rPr>
          <w:rFonts w:ascii="Times New Roman" w:hAnsi="Times New Roman" w:cs="Times New Roman" w:hint="eastAsia"/>
          <w:sz w:val="28"/>
          <w:szCs w:val="32"/>
        </w:rPr>
        <w:t>TSN</w:t>
      </w:r>
      <w:r w:rsidRPr="00081D75">
        <w:rPr>
          <w:rFonts w:ascii="Times New Roman" w:hAnsi="Times New Roman" w:cs="Times New Roman" w:hint="eastAsia"/>
          <w:sz w:val="28"/>
          <w:szCs w:val="32"/>
        </w:rPr>
        <w:t>芯片和</w:t>
      </w:r>
      <w:r w:rsidRPr="00081D75">
        <w:rPr>
          <w:rFonts w:ascii="Times New Roman" w:hAnsi="Times New Roman" w:cs="Times New Roman" w:hint="eastAsia"/>
          <w:sz w:val="28"/>
          <w:szCs w:val="32"/>
        </w:rPr>
        <w:t>HCP</w:t>
      </w:r>
      <w:r w:rsidRPr="00081D75">
        <w:rPr>
          <w:rFonts w:ascii="Times New Roman" w:hAnsi="Times New Roman" w:cs="Times New Roman" w:hint="eastAsia"/>
          <w:sz w:val="28"/>
          <w:szCs w:val="32"/>
        </w:rPr>
        <w:t>进行配置以及</w:t>
      </w:r>
      <w:proofErr w:type="gramStart"/>
      <w:r w:rsidRPr="00081D75">
        <w:rPr>
          <w:rFonts w:ascii="Times New Roman" w:hAnsi="Times New Roman" w:cs="Times New Roman" w:hint="eastAsia"/>
          <w:sz w:val="28"/>
          <w:szCs w:val="32"/>
        </w:rPr>
        <w:t>对帧进行</w:t>
      </w:r>
      <w:proofErr w:type="gramEnd"/>
      <w:r w:rsidRPr="00081D75">
        <w:rPr>
          <w:rFonts w:ascii="Times New Roman" w:hAnsi="Times New Roman" w:cs="Times New Roman" w:hint="eastAsia"/>
          <w:sz w:val="28"/>
          <w:szCs w:val="32"/>
        </w:rPr>
        <w:t>封装的协议</w:t>
      </w:r>
    </w:p>
    <w:p w14:paraId="028DAE4C" w14:textId="0B8F5839" w:rsidR="001349DF" w:rsidRPr="00E645B5" w:rsidRDefault="00081D75" w:rsidP="00081D75">
      <w:pPr>
        <w:pStyle w:val="ab"/>
        <w:numPr>
          <w:ilvl w:val="0"/>
          <w:numId w:val="6"/>
        </w:numPr>
        <w:spacing w:after="100" w:afterAutospacing="1" w:line="276" w:lineRule="auto"/>
        <w:ind w:firstLineChars="0"/>
        <w:rPr>
          <w:rFonts w:ascii="Times New Roman" w:hAnsi="Times New Roman" w:cs="Times New Roman"/>
          <w:sz w:val="28"/>
          <w:szCs w:val="32"/>
        </w:rPr>
      </w:pPr>
      <w:r w:rsidRPr="00081D75">
        <w:rPr>
          <w:rFonts w:ascii="Times New Roman" w:hAnsi="Times New Roman" w:cs="Times New Roman" w:hint="eastAsia"/>
          <w:sz w:val="28"/>
          <w:szCs w:val="32"/>
        </w:rPr>
        <w:t>TSMP</w:t>
      </w:r>
      <w:proofErr w:type="gramStart"/>
      <w:r w:rsidRPr="00081D75">
        <w:rPr>
          <w:rFonts w:ascii="Times New Roman" w:hAnsi="Times New Roman" w:cs="Times New Roman" w:hint="eastAsia"/>
          <w:sz w:val="28"/>
          <w:szCs w:val="32"/>
        </w:rPr>
        <w:t>帧</w:t>
      </w:r>
      <w:proofErr w:type="gramEnd"/>
      <w:r w:rsidRPr="00081D75">
        <w:rPr>
          <w:rFonts w:ascii="Times New Roman" w:hAnsi="Times New Roman" w:cs="Times New Roman" w:hint="eastAsia"/>
          <w:sz w:val="28"/>
          <w:szCs w:val="32"/>
        </w:rPr>
        <w:t>设计原则</w:t>
      </w:r>
    </w:p>
    <w:p w14:paraId="0967808A" w14:textId="77777777" w:rsidR="00081D75" w:rsidRPr="00081D75" w:rsidRDefault="00081D75" w:rsidP="00081D75">
      <w:pPr>
        <w:pStyle w:val="ab"/>
        <w:widowControl w:val="0"/>
        <w:numPr>
          <w:ilvl w:val="0"/>
          <w:numId w:val="12"/>
        </w:numPr>
        <w:adjustRightInd/>
        <w:snapToGrid/>
        <w:spacing w:after="0"/>
        <w:ind w:firstLineChars="0"/>
        <w:contextualSpacing/>
        <w:jc w:val="both"/>
        <w:rPr>
          <w:rFonts w:asciiTheme="minorEastAsia" w:hAnsiTheme="minorEastAsia" w:cstheme="minorEastAsia"/>
          <w:sz w:val="28"/>
          <w:szCs w:val="28"/>
        </w:rPr>
      </w:pPr>
      <w:r w:rsidRPr="00081D75">
        <w:rPr>
          <w:rFonts w:asciiTheme="minorEastAsia" w:hAnsiTheme="minorEastAsia" w:cstheme="minorEastAsia"/>
          <w:sz w:val="28"/>
          <w:szCs w:val="28"/>
        </w:rPr>
        <w:t>TSMP</w:t>
      </w:r>
      <w:proofErr w:type="gramStart"/>
      <w:r w:rsidRPr="00081D75">
        <w:rPr>
          <w:rFonts w:asciiTheme="minorEastAsia" w:hAnsiTheme="minorEastAsia" w:cstheme="minorEastAsia"/>
          <w:sz w:val="28"/>
          <w:szCs w:val="28"/>
        </w:rPr>
        <w:t>帧</w:t>
      </w:r>
      <w:proofErr w:type="gramEnd"/>
      <w:r w:rsidRPr="00081D75">
        <w:rPr>
          <w:rFonts w:asciiTheme="minorEastAsia" w:hAnsiTheme="minorEastAsia" w:cstheme="minorEastAsia"/>
          <w:sz w:val="28"/>
          <w:szCs w:val="28"/>
        </w:rPr>
        <w:t>长度不超过</w:t>
      </w:r>
      <w:r w:rsidRPr="00081D75">
        <w:rPr>
          <w:rFonts w:asciiTheme="minorEastAsia" w:hAnsiTheme="minorEastAsia" w:cstheme="minorEastAsia" w:hint="eastAsia"/>
          <w:sz w:val="28"/>
          <w:szCs w:val="28"/>
        </w:rPr>
        <w:t>128B；</w:t>
      </w:r>
    </w:p>
    <w:p w14:paraId="62BAE38E" w14:textId="77777777" w:rsidR="00081D75" w:rsidRPr="00081D75" w:rsidRDefault="00081D75" w:rsidP="00081D75">
      <w:pPr>
        <w:pStyle w:val="ab"/>
        <w:widowControl w:val="0"/>
        <w:numPr>
          <w:ilvl w:val="0"/>
          <w:numId w:val="12"/>
        </w:numPr>
        <w:adjustRightInd/>
        <w:snapToGrid/>
        <w:spacing w:after="0"/>
        <w:ind w:left="840" w:firstLineChars="0" w:hanging="420"/>
        <w:contextualSpacing/>
        <w:jc w:val="both"/>
        <w:rPr>
          <w:rFonts w:asciiTheme="minorEastAsia" w:hAnsiTheme="minorEastAsia" w:cstheme="minorEastAsia"/>
          <w:sz w:val="28"/>
          <w:szCs w:val="28"/>
        </w:rPr>
      </w:pPr>
      <w:r w:rsidRPr="00081D75">
        <w:rPr>
          <w:rFonts w:asciiTheme="minorEastAsia" w:hAnsiTheme="minorEastAsia" w:cstheme="minorEastAsia" w:hint="eastAsia"/>
          <w:sz w:val="28"/>
          <w:szCs w:val="28"/>
        </w:rPr>
        <w:t>PTP</w:t>
      </w:r>
      <w:proofErr w:type="gramStart"/>
      <w:r w:rsidRPr="00081D75">
        <w:rPr>
          <w:rFonts w:asciiTheme="minorEastAsia" w:hAnsiTheme="minorEastAsia" w:cstheme="minorEastAsia" w:hint="eastAsia"/>
          <w:sz w:val="28"/>
          <w:szCs w:val="28"/>
        </w:rPr>
        <w:t>帧</w:t>
      </w:r>
      <w:r w:rsidRPr="00081D75">
        <w:rPr>
          <w:rFonts w:asciiTheme="minorEastAsia" w:hAnsiTheme="minorEastAsia" w:cstheme="minorEastAsia"/>
          <w:sz w:val="28"/>
          <w:szCs w:val="28"/>
        </w:rPr>
        <w:t>是</w:t>
      </w:r>
      <w:proofErr w:type="gramEnd"/>
      <w:r w:rsidRPr="00081D75">
        <w:rPr>
          <w:rFonts w:asciiTheme="minorEastAsia" w:hAnsiTheme="minorEastAsia" w:cstheme="minorEastAsia" w:hint="eastAsia"/>
          <w:sz w:val="28"/>
          <w:szCs w:val="28"/>
        </w:rPr>
        <w:t>TSMP帧的</w:t>
      </w:r>
      <w:r w:rsidRPr="00081D75">
        <w:rPr>
          <w:rFonts w:asciiTheme="minorEastAsia" w:hAnsiTheme="minorEastAsia" w:cstheme="minorEastAsia"/>
          <w:sz w:val="28"/>
          <w:szCs w:val="28"/>
        </w:rPr>
        <w:t>一种子</w:t>
      </w:r>
      <w:r w:rsidRPr="00081D75">
        <w:rPr>
          <w:rFonts w:asciiTheme="minorEastAsia" w:hAnsiTheme="minorEastAsia" w:cstheme="minorEastAsia" w:hint="eastAsia"/>
          <w:sz w:val="28"/>
          <w:szCs w:val="28"/>
        </w:rPr>
        <w:t>类型</w:t>
      </w:r>
      <w:r w:rsidRPr="00081D75">
        <w:rPr>
          <w:rFonts w:asciiTheme="minorEastAsia" w:hAnsiTheme="minorEastAsia" w:cstheme="minorEastAsia"/>
          <w:sz w:val="28"/>
          <w:szCs w:val="28"/>
        </w:rPr>
        <w:t>；</w:t>
      </w:r>
    </w:p>
    <w:p w14:paraId="36B8ABFB" w14:textId="77777777" w:rsidR="00081D75" w:rsidRPr="00081D75" w:rsidRDefault="00081D75" w:rsidP="00081D75">
      <w:pPr>
        <w:pStyle w:val="ab"/>
        <w:widowControl w:val="0"/>
        <w:numPr>
          <w:ilvl w:val="0"/>
          <w:numId w:val="12"/>
        </w:numPr>
        <w:adjustRightInd/>
        <w:snapToGrid/>
        <w:spacing w:after="0"/>
        <w:ind w:left="840" w:firstLineChars="0" w:hanging="420"/>
        <w:contextualSpacing/>
        <w:jc w:val="both"/>
        <w:rPr>
          <w:rFonts w:asciiTheme="minorEastAsia" w:hAnsiTheme="minorEastAsia" w:cstheme="minorEastAsia"/>
          <w:sz w:val="28"/>
          <w:szCs w:val="28"/>
        </w:rPr>
      </w:pPr>
      <w:proofErr w:type="spellStart"/>
      <w:r w:rsidRPr="00081D75">
        <w:rPr>
          <w:rFonts w:asciiTheme="minorEastAsia" w:hAnsiTheme="minorEastAsia" w:cstheme="minorEastAsia"/>
          <w:sz w:val="28"/>
          <w:szCs w:val="28"/>
        </w:rPr>
        <w:t>TSNtag</w:t>
      </w:r>
      <w:proofErr w:type="spellEnd"/>
      <w:proofErr w:type="gramStart"/>
      <w:r w:rsidRPr="00081D75">
        <w:rPr>
          <w:rFonts w:asciiTheme="minorEastAsia" w:hAnsiTheme="minorEastAsia" w:cstheme="minorEastAsia" w:hint="eastAsia"/>
          <w:sz w:val="28"/>
          <w:szCs w:val="28"/>
        </w:rPr>
        <w:t>是帧</w:t>
      </w:r>
      <w:r w:rsidRPr="00081D75">
        <w:rPr>
          <w:rFonts w:asciiTheme="minorEastAsia" w:hAnsiTheme="minorEastAsia" w:cstheme="minorEastAsia"/>
          <w:sz w:val="28"/>
          <w:szCs w:val="28"/>
        </w:rPr>
        <w:t>映射</w:t>
      </w:r>
      <w:proofErr w:type="gramEnd"/>
      <w:r w:rsidRPr="00081D75">
        <w:rPr>
          <w:rFonts w:asciiTheme="minorEastAsia" w:hAnsiTheme="minorEastAsia" w:cstheme="minorEastAsia" w:hint="eastAsia"/>
          <w:sz w:val="28"/>
          <w:szCs w:val="28"/>
        </w:rPr>
        <w:t>后</w:t>
      </w:r>
      <w:r w:rsidRPr="00081D75">
        <w:rPr>
          <w:rFonts w:asciiTheme="minorEastAsia" w:hAnsiTheme="minorEastAsia" w:cstheme="minorEastAsia"/>
          <w:sz w:val="28"/>
          <w:szCs w:val="28"/>
        </w:rPr>
        <w:t>的结果</w:t>
      </w:r>
      <w:r w:rsidRPr="00081D75">
        <w:rPr>
          <w:rFonts w:asciiTheme="minorEastAsia" w:hAnsiTheme="minorEastAsia" w:cstheme="minorEastAsia" w:hint="eastAsia"/>
          <w:sz w:val="28"/>
          <w:szCs w:val="28"/>
        </w:rPr>
        <w:t>，</w:t>
      </w:r>
      <w:r w:rsidRPr="00081D75">
        <w:rPr>
          <w:rFonts w:asciiTheme="minorEastAsia" w:hAnsiTheme="minorEastAsia" w:cstheme="minorEastAsia"/>
          <w:sz w:val="28"/>
          <w:szCs w:val="28"/>
        </w:rPr>
        <w:t>在</w:t>
      </w:r>
      <w:r w:rsidRPr="00081D75">
        <w:rPr>
          <w:rFonts w:asciiTheme="minorEastAsia" w:hAnsiTheme="minorEastAsia" w:cstheme="minorEastAsia" w:hint="eastAsia"/>
          <w:sz w:val="28"/>
          <w:szCs w:val="28"/>
        </w:rPr>
        <w:t>TSN网络</w:t>
      </w:r>
      <w:r w:rsidRPr="00081D75">
        <w:rPr>
          <w:rFonts w:asciiTheme="minorEastAsia" w:hAnsiTheme="minorEastAsia" w:cstheme="minorEastAsia"/>
          <w:sz w:val="28"/>
          <w:szCs w:val="28"/>
        </w:rPr>
        <w:t>中根据</w:t>
      </w:r>
      <w:proofErr w:type="spellStart"/>
      <w:r w:rsidRPr="00081D75">
        <w:rPr>
          <w:rFonts w:asciiTheme="minorEastAsia" w:hAnsiTheme="minorEastAsia" w:cstheme="minorEastAsia" w:hint="eastAsia"/>
          <w:sz w:val="28"/>
          <w:szCs w:val="28"/>
        </w:rPr>
        <w:t>TSN</w:t>
      </w:r>
      <w:r w:rsidRPr="00081D75">
        <w:rPr>
          <w:rFonts w:asciiTheme="minorEastAsia" w:hAnsiTheme="minorEastAsia" w:cstheme="minorEastAsia"/>
          <w:sz w:val="28"/>
          <w:szCs w:val="28"/>
        </w:rPr>
        <w:t>tag</w:t>
      </w:r>
      <w:proofErr w:type="spellEnd"/>
      <w:proofErr w:type="gramStart"/>
      <w:r w:rsidRPr="00081D75">
        <w:rPr>
          <w:rFonts w:asciiTheme="minorEastAsia" w:hAnsiTheme="minorEastAsia" w:cstheme="minorEastAsia"/>
          <w:sz w:val="28"/>
          <w:szCs w:val="28"/>
        </w:rPr>
        <w:t>对</w:t>
      </w:r>
      <w:r w:rsidRPr="00081D75">
        <w:rPr>
          <w:rFonts w:asciiTheme="minorEastAsia" w:hAnsiTheme="minorEastAsia" w:cstheme="minorEastAsia" w:hint="eastAsia"/>
          <w:sz w:val="28"/>
          <w:szCs w:val="28"/>
        </w:rPr>
        <w:t>帧</w:t>
      </w:r>
      <w:r w:rsidRPr="00081D75">
        <w:rPr>
          <w:rFonts w:asciiTheme="minorEastAsia" w:hAnsiTheme="minorEastAsia" w:cstheme="minorEastAsia"/>
          <w:sz w:val="28"/>
          <w:szCs w:val="28"/>
        </w:rPr>
        <w:t>进</w:t>
      </w:r>
      <w:r w:rsidRPr="00081D75">
        <w:rPr>
          <w:rFonts w:asciiTheme="minorEastAsia" w:hAnsiTheme="minorEastAsia" w:cstheme="minorEastAsia"/>
          <w:sz w:val="28"/>
          <w:szCs w:val="28"/>
        </w:rPr>
        <w:lastRenderedPageBreak/>
        <w:t>行</w:t>
      </w:r>
      <w:proofErr w:type="gramEnd"/>
      <w:r w:rsidRPr="00081D75">
        <w:rPr>
          <w:rFonts w:asciiTheme="minorEastAsia" w:hAnsiTheme="minorEastAsia" w:cstheme="minorEastAsia"/>
          <w:sz w:val="28"/>
          <w:szCs w:val="28"/>
        </w:rPr>
        <w:t>逻辑处理</w:t>
      </w:r>
      <w:r w:rsidRPr="00081D75">
        <w:rPr>
          <w:rFonts w:asciiTheme="minorEastAsia" w:hAnsiTheme="minorEastAsia" w:cstheme="minorEastAsia" w:hint="eastAsia"/>
          <w:sz w:val="28"/>
          <w:szCs w:val="28"/>
        </w:rPr>
        <w:t>（包括</w:t>
      </w:r>
      <w:r w:rsidRPr="00081D75">
        <w:rPr>
          <w:rFonts w:asciiTheme="minorEastAsia" w:hAnsiTheme="minorEastAsia" w:cstheme="minorEastAsia"/>
          <w:sz w:val="28"/>
          <w:szCs w:val="28"/>
        </w:rPr>
        <w:t>查表转发，入队，调度优先级，ST</w:t>
      </w:r>
      <w:r w:rsidRPr="00081D75">
        <w:rPr>
          <w:rFonts w:asciiTheme="minorEastAsia" w:hAnsiTheme="minorEastAsia" w:cstheme="minorEastAsia" w:hint="eastAsia"/>
          <w:sz w:val="28"/>
          <w:szCs w:val="28"/>
        </w:rPr>
        <w:t>流</w:t>
      </w:r>
      <w:r w:rsidRPr="00081D75">
        <w:rPr>
          <w:rFonts w:asciiTheme="minorEastAsia" w:hAnsiTheme="minorEastAsia" w:cstheme="minorEastAsia"/>
          <w:sz w:val="28"/>
          <w:szCs w:val="28"/>
        </w:rPr>
        <w:t>的</w:t>
      </w:r>
      <w:r w:rsidRPr="00081D75">
        <w:rPr>
          <w:rFonts w:asciiTheme="minorEastAsia" w:hAnsiTheme="minorEastAsia" w:cstheme="minorEastAsia" w:hint="eastAsia"/>
          <w:sz w:val="28"/>
          <w:szCs w:val="28"/>
        </w:rPr>
        <w:t>按时</w:t>
      </w:r>
      <w:r w:rsidRPr="00081D75">
        <w:rPr>
          <w:rFonts w:asciiTheme="minorEastAsia" w:hAnsiTheme="minorEastAsia" w:cstheme="minorEastAsia"/>
          <w:sz w:val="28"/>
          <w:szCs w:val="28"/>
        </w:rPr>
        <w:t>注入</w:t>
      </w:r>
      <w:r w:rsidRPr="00081D75">
        <w:rPr>
          <w:rFonts w:asciiTheme="minorEastAsia" w:hAnsiTheme="minorEastAsia" w:cstheme="minorEastAsia" w:hint="eastAsia"/>
          <w:sz w:val="28"/>
          <w:szCs w:val="28"/>
        </w:rPr>
        <w:t>、按时</w:t>
      </w:r>
      <w:r w:rsidRPr="00081D75">
        <w:rPr>
          <w:rFonts w:asciiTheme="minorEastAsia" w:hAnsiTheme="minorEastAsia" w:cstheme="minorEastAsia"/>
          <w:sz w:val="28"/>
          <w:szCs w:val="28"/>
        </w:rPr>
        <w:t>提交</w:t>
      </w:r>
      <w:r w:rsidRPr="00081D75">
        <w:rPr>
          <w:rFonts w:asciiTheme="minorEastAsia" w:hAnsiTheme="minorEastAsia" w:cstheme="minorEastAsia" w:hint="eastAsia"/>
          <w:sz w:val="28"/>
          <w:szCs w:val="28"/>
        </w:rPr>
        <w:t>、</w:t>
      </w:r>
      <w:r w:rsidRPr="00081D75">
        <w:rPr>
          <w:rFonts w:asciiTheme="minorEastAsia" w:hAnsiTheme="minorEastAsia" w:cstheme="minorEastAsia"/>
          <w:sz w:val="28"/>
          <w:szCs w:val="28"/>
        </w:rPr>
        <w:t>输出门控</w:t>
      </w:r>
      <w:r w:rsidRPr="00081D75">
        <w:rPr>
          <w:rFonts w:asciiTheme="minorEastAsia" w:hAnsiTheme="minorEastAsia" w:cstheme="minorEastAsia" w:hint="eastAsia"/>
          <w:sz w:val="28"/>
          <w:szCs w:val="28"/>
        </w:rPr>
        <w:t>等）；</w:t>
      </w:r>
    </w:p>
    <w:p w14:paraId="65AA9D83" w14:textId="77777777" w:rsidR="00081D75" w:rsidRPr="00081D75" w:rsidRDefault="00081D75" w:rsidP="00081D75">
      <w:pPr>
        <w:pStyle w:val="ab"/>
        <w:widowControl w:val="0"/>
        <w:numPr>
          <w:ilvl w:val="0"/>
          <w:numId w:val="12"/>
        </w:numPr>
        <w:adjustRightInd/>
        <w:snapToGrid/>
        <w:spacing w:after="0"/>
        <w:ind w:left="840" w:firstLineChars="0" w:hanging="420"/>
        <w:contextualSpacing/>
        <w:jc w:val="both"/>
        <w:rPr>
          <w:rFonts w:asciiTheme="minorEastAsia" w:hAnsiTheme="minorEastAsia" w:cstheme="minorEastAsia"/>
          <w:sz w:val="28"/>
          <w:szCs w:val="28"/>
        </w:rPr>
      </w:pPr>
      <w:r w:rsidRPr="00081D75">
        <w:rPr>
          <w:rFonts w:asciiTheme="minorEastAsia" w:hAnsiTheme="minorEastAsia" w:cstheme="minorEastAsia" w:hint="eastAsia"/>
          <w:sz w:val="28"/>
          <w:szCs w:val="28"/>
        </w:rPr>
        <w:t>在TSMP</w:t>
      </w:r>
      <w:proofErr w:type="gramStart"/>
      <w:r w:rsidRPr="00081D75">
        <w:rPr>
          <w:rFonts w:asciiTheme="minorEastAsia" w:hAnsiTheme="minorEastAsia" w:cstheme="minorEastAsia" w:hint="eastAsia"/>
          <w:sz w:val="28"/>
          <w:szCs w:val="28"/>
        </w:rPr>
        <w:t>帧</w:t>
      </w:r>
      <w:r w:rsidRPr="00081D75">
        <w:rPr>
          <w:rFonts w:asciiTheme="minorEastAsia" w:hAnsiTheme="minorEastAsia" w:cstheme="minorEastAsia"/>
          <w:sz w:val="28"/>
          <w:szCs w:val="28"/>
        </w:rPr>
        <w:t>头中</w:t>
      </w:r>
      <w:proofErr w:type="gramEnd"/>
      <w:r w:rsidRPr="00081D75">
        <w:rPr>
          <w:rFonts w:asciiTheme="minorEastAsia" w:hAnsiTheme="minorEastAsia" w:cstheme="minorEastAsia" w:hint="eastAsia"/>
          <w:sz w:val="28"/>
          <w:szCs w:val="28"/>
        </w:rPr>
        <w:t>设计</w:t>
      </w:r>
      <w:r w:rsidRPr="00081D75">
        <w:rPr>
          <w:rFonts w:asciiTheme="minorEastAsia" w:hAnsiTheme="minorEastAsia" w:cstheme="minorEastAsia"/>
          <w:sz w:val="28"/>
          <w:szCs w:val="28"/>
        </w:rPr>
        <w:t>相关字段用来标识不同类型的</w:t>
      </w:r>
      <w:r w:rsidRPr="00081D75">
        <w:rPr>
          <w:rFonts w:asciiTheme="minorEastAsia" w:hAnsiTheme="minorEastAsia" w:cstheme="minorEastAsia" w:hint="eastAsia"/>
          <w:sz w:val="28"/>
          <w:szCs w:val="28"/>
        </w:rPr>
        <w:t>TSMP帧</w:t>
      </w:r>
      <w:r w:rsidRPr="00081D75">
        <w:rPr>
          <w:rFonts w:asciiTheme="minorEastAsia" w:hAnsiTheme="minorEastAsia" w:cstheme="minorEastAsia"/>
          <w:sz w:val="28"/>
          <w:szCs w:val="28"/>
        </w:rPr>
        <w:t>。</w:t>
      </w:r>
    </w:p>
    <w:p w14:paraId="46C1F838" w14:textId="4C9B984A" w:rsidR="00081D75" w:rsidRPr="00E645B5" w:rsidRDefault="00081D75" w:rsidP="00081D75">
      <w:pPr>
        <w:pStyle w:val="ab"/>
        <w:numPr>
          <w:ilvl w:val="0"/>
          <w:numId w:val="6"/>
        </w:numPr>
        <w:spacing w:after="100" w:afterAutospacing="1" w:line="276" w:lineRule="auto"/>
        <w:ind w:firstLineChars="0"/>
        <w:rPr>
          <w:rFonts w:ascii="Times New Roman" w:hAnsi="Times New Roman" w:cs="Times New Roman"/>
          <w:sz w:val="28"/>
          <w:szCs w:val="32"/>
        </w:rPr>
      </w:pPr>
      <w:r w:rsidRPr="00081D75">
        <w:rPr>
          <w:rFonts w:ascii="Times New Roman" w:hAnsi="Times New Roman" w:cs="Times New Roman" w:hint="eastAsia"/>
          <w:sz w:val="28"/>
          <w:szCs w:val="32"/>
        </w:rPr>
        <w:t>TSMP</w:t>
      </w:r>
      <w:r w:rsidRPr="00081D75">
        <w:rPr>
          <w:rFonts w:ascii="Times New Roman" w:hAnsi="Times New Roman" w:cs="Times New Roman" w:hint="eastAsia"/>
          <w:sz w:val="28"/>
          <w:szCs w:val="32"/>
        </w:rPr>
        <w:t>帧</w:t>
      </w:r>
      <w:r w:rsidR="00DC4478">
        <w:rPr>
          <w:rFonts w:ascii="Times New Roman" w:hAnsi="Times New Roman" w:cs="Times New Roman" w:hint="eastAsia"/>
          <w:sz w:val="28"/>
          <w:szCs w:val="32"/>
        </w:rPr>
        <w:t>格式</w:t>
      </w:r>
    </w:p>
    <w:p w14:paraId="77512154" w14:textId="77777777" w:rsidR="00081D75" w:rsidRDefault="00081D75" w:rsidP="00081D75">
      <w:pPr>
        <w:widowControl w:val="0"/>
        <w:adjustRightInd/>
        <w:snapToGrid/>
        <w:spacing w:after="0"/>
        <w:ind w:firstLineChars="200" w:firstLine="560"/>
        <w:jc w:val="both"/>
      </w:pPr>
      <w:r w:rsidRPr="00081D75">
        <w:rPr>
          <w:rFonts w:ascii="Times New Roman" w:hAnsi="Times New Roman" w:cs="Times New Roman"/>
          <w:sz w:val="28"/>
          <w:szCs w:val="32"/>
        </w:rPr>
        <w:t>TSMP</w:t>
      </w:r>
      <w:r w:rsidRPr="00081D75">
        <w:rPr>
          <w:rFonts w:ascii="Times New Roman" w:hAnsi="Times New Roman" w:cs="Times New Roman" w:hint="eastAsia"/>
          <w:sz w:val="28"/>
          <w:szCs w:val="32"/>
        </w:rPr>
        <w:t>帧</w:t>
      </w:r>
      <w:r w:rsidRPr="00081D75">
        <w:rPr>
          <w:rFonts w:ascii="Times New Roman" w:hAnsi="Times New Roman" w:cs="Times New Roman"/>
          <w:sz w:val="28"/>
          <w:szCs w:val="32"/>
        </w:rPr>
        <w:t>的格式设计如下图</w:t>
      </w:r>
      <w:r w:rsidRPr="00081D75">
        <w:rPr>
          <w:rFonts w:ascii="Times New Roman" w:hAnsi="Times New Roman" w:cs="Times New Roman" w:hint="eastAsia"/>
          <w:sz w:val="28"/>
          <w:szCs w:val="32"/>
        </w:rPr>
        <w:t>所示。</w:t>
      </w:r>
    </w:p>
    <w:p w14:paraId="7E789CB5" w14:textId="77777777" w:rsidR="00081D75" w:rsidRPr="00081D75" w:rsidRDefault="00081D75" w:rsidP="00081D75">
      <w:pPr>
        <w:jc w:val="center"/>
        <w:rPr>
          <w:color w:val="000000"/>
          <w:sz w:val="40"/>
        </w:rPr>
      </w:pPr>
      <w:r>
        <w:object w:dxaOrig="6015" w:dyaOrig="1799" w14:anchorId="6352B75C">
          <v:shape id="对象 16" o:spid="_x0000_i1027" type="#_x0000_t75" style="width:415pt;height:122.95pt;mso-position-horizontal-relative:page;mso-position-vertical-relative:page" o:ole="">
            <v:imagedata r:id="rId13" o:title=""/>
          </v:shape>
          <o:OLEObject Type="Embed" ProgID="Visio.Drawing.15" ShapeID="对象 16" DrawAspect="Content" ObjectID="_1679662176" r:id="rId14"/>
        </w:object>
      </w:r>
    </w:p>
    <w:p w14:paraId="5FA1FD3A" w14:textId="5947396A" w:rsidR="00081D75" w:rsidRPr="00434C11" w:rsidRDefault="00081D75" w:rsidP="00081D75">
      <w:pPr>
        <w:spacing w:line="276" w:lineRule="auto"/>
        <w:jc w:val="center"/>
        <w:rPr>
          <w:rFonts w:ascii="Times New Roman" w:hAnsi="Times New Roman" w:cs="Times New Roman"/>
          <w:sz w:val="36"/>
          <w:szCs w:val="40"/>
        </w:rPr>
      </w:pPr>
      <w:proofErr w:type="gramStart"/>
      <w:r w:rsidRPr="006F6B28">
        <w:rPr>
          <w:rFonts w:ascii="Times New Roman" w:hAnsi="Times New Roman" w:cs="Times New Roman" w:hint="eastAsia"/>
          <w:sz w:val="28"/>
          <w:szCs w:val="32"/>
        </w:rPr>
        <w:t>图</w:t>
      </w:r>
      <w:r>
        <w:rPr>
          <w:rFonts w:ascii="Times New Roman" w:hAnsi="Times New Roman" w:cs="Times New Roman" w:hint="eastAsia"/>
          <w:sz w:val="28"/>
          <w:szCs w:val="32"/>
        </w:rPr>
        <w:t>附</w:t>
      </w:r>
      <w:proofErr w:type="gramEnd"/>
      <w:r>
        <w:rPr>
          <w:rFonts w:ascii="Times New Roman" w:hAnsi="Times New Roman" w:cs="Times New Roman"/>
          <w:sz w:val="28"/>
          <w:szCs w:val="32"/>
        </w:rPr>
        <w:t>2</w:t>
      </w:r>
      <w:r w:rsidRPr="006F6B28">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sidRPr="00081D75">
        <w:rPr>
          <w:rFonts w:ascii="Times New Roman" w:hAnsi="Times New Roman" w:cs="Times New Roman" w:hint="eastAsia"/>
          <w:sz w:val="28"/>
          <w:szCs w:val="32"/>
        </w:rPr>
        <w:t>TSMP</w:t>
      </w:r>
      <w:r w:rsidRPr="00081D75">
        <w:rPr>
          <w:rFonts w:ascii="Times New Roman" w:hAnsi="Times New Roman" w:cs="Times New Roman" w:hint="eastAsia"/>
          <w:sz w:val="28"/>
          <w:szCs w:val="32"/>
        </w:rPr>
        <w:t>帧的格式</w:t>
      </w:r>
    </w:p>
    <w:p w14:paraId="26DBE32B" w14:textId="400F57BB" w:rsidR="00081D75" w:rsidRDefault="00081D75" w:rsidP="00DC4478">
      <w:pPr>
        <w:widowControl w:val="0"/>
        <w:adjustRightInd/>
        <w:snapToGrid/>
        <w:spacing w:after="0"/>
        <w:ind w:firstLineChars="200" w:firstLine="560"/>
        <w:jc w:val="both"/>
        <w:rPr>
          <w:rFonts w:ascii="Times New Roman" w:hAnsi="Times New Roman" w:cs="Times New Roman"/>
          <w:sz w:val="28"/>
          <w:szCs w:val="32"/>
        </w:rPr>
      </w:pPr>
      <w:r w:rsidRPr="00DC4478">
        <w:rPr>
          <w:rFonts w:ascii="Times New Roman" w:hAnsi="Times New Roman" w:cs="Times New Roman" w:hint="eastAsia"/>
          <w:sz w:val="28"/>
          <w:szCs w:val="32"/>
        </w:rPr>
        <w:t>图</w:t>
      </w:r>
      <w:r w:rsidRPr="00DC4478">
        <w:rPr>
          <w:rFonts w:ascii="Times New Roman" w:hAnsi="Times New Roman" w:cs="Times New Roman"/>
          <w:sz w:val="28"/>
          <w:szCs w:val="32"/>
        </w:rPr>
        <w:t>中黄色字段为以太网</w:t>
      </w:r>
      <w:r w:rsidRPr="00DC4478">
        <w:rPr>
          <w:rFonts w:ascii="Times New Roman" w:hAnsi="Times New Roman" w:cs="Times New Roman" w:hint="eastAsia"/>
          <w:sz w:val="28"/>
          <w:szCs w:val="32"/>
        </w:rPr>
        <w:t>帧</w:t>
      </w:r>
      <w:r w:rsidRPr="00DC4478">
        <w:rPr>
          <w:rFonts w:ascii="Times New Roman" w:hAnsi="Times New Roman" w:cs="Times New Roman"/>
          <w:sz w:val="28"/>
          <w:szCs w:val="32"/>
        </w:rPr>
        <w:t>头，</w:t>
      </w:r>
      <w:r w:rsidRPr="00DC4478">
        <w:rPr>
          <w:rFonts w:ascii="Times New Roman" w:hAnsi="Times New Roman" w:cs="Times New Roman" w:hint="eastAsia"/>
          <w:sz w:val="28"/>
          <w:szCs w:val="32"/>
        </w:rPr>
        <w:t>蓝色</w:t>
      </w:r>
      <w:r w:rsidRPr="00DC4478">
        <w:rPr>
          <w:rFonts w:ascii="Times New Roman" w:hAnsi="Times New Roman" w:cs="Times New Roman"/>
          <w:sz w:val="28"/>
          <w:szCs w:val="32"/>
        </w:rPr>
        <w:t>字段为</w:t>
      </w:r>
      <w:r w:rsidRPr="00DC4478">
        <w:rPr>
          <w:rFonts w:ascii="Times New Roman" w:hAnsi="Times New Roman" w:cs="Times New Roman" w:hint="eastAsia"/>
          <w:sz w:val="28"/>
          <w:szCs w:val="32"/>
        </w:rPr>
        <w:t>TSMP</w:t>
      </w:r>
      <w:r w:rsidRPr="00DC4478">
        <w:rPr>
          <w:rFonts w:ascii="Times New Roman" w:hAnsi="Times New Roman" w:cs="Times New Roman" w:hint="eastAsia"/>
          <w:sz w:val="28"/>
          <w:szCs w:val="32"/>
        </w:rPr>
        <w:t>帧</w:t>
      </w:r>
      <w:r w:rsidRPr="00DC4478">
        <w:rPr>
          <w:rFonts w:ascii="Times New Roman" w:hAnsi="Times New Roman" w:cs="Times New Roman"/>
          <w:sz w:val="28"/>
          <w:szCs w:val="32"/>
        </w:rPr>
        <w:t>头，白色字段为</w:t>
      </w:r>
      <w:r w:rsidRPr="00DC4478">
        <w:rPr>
          <w:rFonts w:ascii="Times New Roman" w:hAnsi="Times New Roman" w:cs="Times New Roman" w:hint="eastAsia"/>
          <w:sz w:val="28"/>
          <w:szCs w:val="32"/>
        </w:rPr>
        <w:t>TSMP</w:t>
      </w:r>
      <w:proofErr w:type="gramStart"/>
      <w:r w:rsidRPr="00DC4478">
        <w:rPr>
          <w:rFonts w:ascii="Times New Roman" w:hAnsi="Times New Roman" w:cs="Times New Roman" w:hint="eastAsia"/>
          <w:sz w:val="28"/>
          <w:szCs w:val="32"/>
        </w:rPr>
        <w:t>帧</w:t>
      </w:r>
      <w:proofErr w:type="gramEnd"/>
      <w:r w:rsidRPr="00DC4478">
        <w:rPr>
          <w:rFonts w:ascii="Times New Roman" w:hAnsi="Times New Roman" w:cs="Times New Roman" w:hint="eastAsia"/>
          <w:sz w:val="28"/>
          <w:szCs w:val="32"/>
        </w:rPr>
        <w:t>数据</w:t>
      </w:r>
      <w:r w:rsidRPr="00DC4478">
        <w:rPr>
          <w:rFonts w:ascii="Times New Roman" w:hAnsi="Times New Roman" w:cs="Times New Roman"/>
          <w:sz w:val="28"/>
          <w:szCs w:val="32"/>
        </w:rPr>
        <w:t>域。</w:t>
      </w:r>
      <w:r w:rsidRPr="00DC4478">
        <w:rPr>
          <w:rFonts w:ascii="Times New Roman" w:hAnsi="Times New Roman" w:cs="Times New Roman" w:hint="eastAsia"/>
          <w:sz w:val="28"/>
          <w:szCs w:val="32"/>
        </w:rPr>
        <w:t>T</w:t>
      </w:r>
      <w:r w:rsidRPr="00DC4478">
        <w:rPr>
          <w:rFonts w:ascii="Times New Roman" w:hAnsi="Times New Roman" w:cs="Times New Roman"/>
          <w:sz w:val="28"/>
          <w:szCs w:val="32"/>
        </w:rPr>
        <w:t>SMP</w:t>
      </w:r>
      <w:proofErr w:type="gramStart"/>
      <w:r w:rsidRPr="00DC4478">
        <w:rPr>
          <w:rFonts w:ascii="Times New Roman" w:hAnsi="Times New Roman" w:cs="Times New Roman" w:hint="eastAsia"/>
          <w:sz w:val="28"/>
          <w:szCs w:val="32"/>
        </w:rPr>
        <w:t>帧</w:t>
      </w:r>
      <w:proofErr w:type="gramEnd"/>
      <w:r w:rsidRPr="00DC4478">
        <w:rPr>
          <w:rFonts w:ascii="Times New Roman" w:hAnsi="Times New Roman" w:cs="Times New Roman" w:hint="eastAsia"/>
          <w:sz w:val="28"/>
          <w:szCs w:val="32"/>
        </w:rPr>
        <w:t>以太网头和</w:t>
      </w:r>
      <w:r w:rsidRPr="00DC4478">
        <w:rPr>
          <w:rFonts w:ascii="Times New Roman" w:hAnsi="Times New Roman" w:cs="Times New Roman"/>
          <w:sz w:val="28"/>
          <w:szCs w:val="32"/>
        </w:rPr>
        <w:t>TSMP</w:t>
      </w:r>
      <w:proofErr w:type="gramStart"/>
      <w:r w:rsidRPr="00DC4478">
        <w:rPr>
          <w:rFonts w:ascii="Times New Roman" w:hAnsi="Times New Roman" w:cs="Times New Roman" w:hint="eastAsia"/>
          <w:sz w:val="28"/>
          <w:szCs w:val="32"/>
        </w:rPr>
        <w:t>帧</w:t>
      </w:r>
      <w:r w:rsidRPr="00DC4478">
        <w:rPr>
          <w:rFonts w:ascii="Times New Roman" w:hAnsi="Times New Roman" w:cs="Times New Roman"/>
          <w:sz w:val="28"/>
          <w:szCs w:val="32"/>
        </w:rPr>
        <w:t>头中</w:t>
      </w:r>
      <w:proofErr w:type="gramEnd"/>
      <w:r w:rsidRPr="00DC4478">
        <w:rPr>
          <w:rFonts w:ascii="Times New Roman" w:hAnsi="Times New Roman" w:cs="Times New Roman" w:hint="eastAsia"/>
          <w:sz w:val="28"/>
          <w:szCs w:val="32"/>
        </w:rPr>
        <w:t>各字段</w:t>
      </w:r>
      <w:r w:rsidRPr="00DC4478">
        <w:rPr>
          <w:rFonts w:ascii="Times New Roman" w:hAnsi="Times New Roman" w:cs="Times New Roman"/>
          <w:sz w:val="28"/>
          <w:szCs w:val="32"/>
        </w:rPr>
        <w:t>的含义详见下表</w:t>
      </w:r>
      <w:r w:rsidRPr="00DC4478">
        <w:rPr>
          <w:rFonts w:ascii="Times New Roman" w:hAnsi="Times New Roman" w:cs="Times New Roman" w:hint="eastAsia"/>
          <w:sz w:val="28"/>
          <w:szCs w:val="32"/>
        </w:rPr>
        <w:t>。</w:t>
      </w:r>
    </w:p>
    <w:p w14:paraId="5CA6C05C" w14:textId="186CCFA2" w:rsidR="00081D75" w:rsidRPr="00DC4478" w:rsidRDefault="00DC4478" w:rsidP="00DC44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2</w:t>
      </w:r>
      <w:r>
        <w:rPr>
          <w:rFonts w:ascii="Times New Roman" w:hAnsi="Times New Roman" w:cs="Times New Roman" w:hint="eastAsia"/>
          <w:sz w:val="28"/>
          <w:szCs w:val="32"/>
        </w:rPr>
        <w:t>-</w:t>
      </w:r>
      <w:r>
        <w:rPr>
          <w:rFonts w:ascii="Times New Roman" w:hAnsi="Times New Roman" w:cs="Times New Roman"/>
          <w:sz w:val="28"/>
          <w:szCs w:val="32"/>
        </w:rPr>
        <w:t xml:space="preserve">1  </w:t>
      </w:r>
      <w:r w:rsidR="00081D75" w:rsidRPr="00DC4478">
        <w:rPr>
          <w:rFonts w:ascii="Times New Roman" w:hAnsi="Times New Roman" w:cs="Times New Roman" w:hint="eastAsia"/>
          <w:sz w:val="28"/>
          <w:szCs w:val="32"/>
        </w:rPr>
        <w:t>TSMP</w:t>
      </w:r>
      <w:proofErr w:type="gramStart"/>
      <w:r w:rsidR="00081D75" w:rsidRPr="00DC4478">
        <w:rPr>
          <w:rFonts w:ascii="Times New Roman" w:hAnsi="Times New Roman" w:cs="Times New Roman" w:hint="eastAsia"/>
          <w:sz w:val="28"/>
          <w:szCs w:val="32"/>
        </w:rPr>
        <w:t>帧头各</w:t>
      </w:r>
      <w:proofErr w:type="gramEnd"/>
      <w:r w:rsidR="00081D75" w:rsidRPr="00DC4478">
        <w:rPr>
          <w:rFonts w:ascii="Times New Roman" w:hAnsi="Times New Roman" w:cs="Times New Roman"/>
          <w:sz w:val="28"/>
          <w:szCs w:val="32"/>
        </w:rPr>
        <w:t>字段的含义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850"/>
        <w:gridCol w:w="5466"/>
      </w:tblGrid>
      <w:tr w:rsidR="00081D75" w14:paraId="3CDEFCB4" w14:textId="77777777" w:rsidTr="00072A26">
        <w:tc>
          <w:tcPr>
            <w:tcW w:w="1980" w:type="dxa"/>
            <w:shd w:val="clear" w:color="auto" w:fill="AEAAAA"/>
          </w:tcPr>
          <w:p w14:paraId="042E7E2A"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字段</w:t>
            </w:r>
          </w:p>
        </w:tc>
        <w:tc>
          <w:tcPr>
            <w:tcW w:w="850" w:type="dxa"/>
            <w:shd w:val="clear" w:color="auto" w:fill="AEAAAA"/>
          </w:tcPr>
          <w:p w14:paraId="06AAC496" w14:textId="77777777" w:rsidR="00081D75" w:rsidRDefault="00081D75" w:rsidP="00072A26">
            <w:pPr>
              <w:jc w:val="center"/>
              <w:rPr>
                <w:rFonts w:ascii="仿宋" w:eastAsia="仿宋" w:hAnsi="仿宋"/>
                <w:sz w:val="24"/>
                <w:szCs w:val="24"/>
              </w:rPr>
            </w:pPr>
            <w:proofErr w:type="gramStart"/>
            <w:r>
              <w:rPr>
                <w:rFonts w:ascii="仿宋" w:eastAsia="仿宋" w:hAnsi="仿宋" w:hint="eastAsia"/>
                <w:sz w:val="24"/>
                <w:szCs w:val="24"/>
              </w:rPr>
              <w:t>位宽</w:t>
            </w:r>
            <w:proofErr w:type="gramEnd"/>
          </w:p>
        </w:tc>
        <w:tc>
          <w:tcPr>
            <w:tcW w:w="5466" w:type="dxa"/>
            <w:shd w:val="clear" w:color="auto" w:fill="AEAAAA"/>
          </w:tcPr>
          <w:p w14:paraId="6044723A"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说明</w:t>
            </w:r>
          </w:p>
        </w:tc>
      </w:tr>
      <w:tr w:rsidR="00081D75" w14:paraId="21DB7E4C" w14:textId="77777777" w:rsidTr="00072A26">
        <w:tc>
          <w:tcPr>
            <w:tcW w:w="1980" w:type="dxa"/>
          </w:tcPr>
          <w:p w14:paraId="519152DE" w14:textId="77777777" w:rsidR="00081D75" w:rsidRDefault="00081D75" w:rsidP="00072A26">
            <w:pPr>
              <w:jc w:val="center"/>
              <w:rPr>
                <w:rFonts w:ascii="仿宋" w:eastAsia="仿宋" w:hAnsi="仿宋"/>
                <w:sz w:val="24"/>
                <w:szCs w:val="24"/>
              </w:rPr>
            </w:pPr>
            <w:proofErr w:type="spellStart"/>
            <w:r>
              <w:rPr>
                <w:rFonts w:ascii="仿宋" w:eastAsia="仿宋" w:hAnsi="仿宋"/>
                <w:sz w:val="24"/>
                <w:szCs w:val="24"/>
              </w:rPr>
              <w:t>TSNtag</w:t>
            </w:r>
            <w:proofErr w:type="spellEnd"/>
          </w:p>
        </w:tc>
        <w:tc>
          <w:tcPr>
            <w:tcW w:w="850" w:type="dxa"/>
          </w:tcPr>
          <w:p w14:paraId="4F24E172" w14:textId="77777777" w:rsidR="00081D75" w:rsidRDefault="00081D75" w:rsidP="00072A26">
            <w:pPr>
              <w:jc w:val="center"/>
              <w:rPr>
                <w:rFonts w:ascii="仿宋" w:eastAsia="仿宋" w:hAnsi="仿宋"/>
                <w:sz w:val="24"/>
                <w:szCs w:val="24"/>
              </w:rPr>
            </w:pPr>
            <w:r>
              <w:rPr>
                <w:rFonts w:ascii="仿宋" w:eastAsia="仿宋" w:hAnsi="仿宋"/>
                <w:sz w:val="24"/>
                <w:szCs w:val="24"/>
              </w:rPr>
              <w:t>48</w:t>
            </w:r>
          </w:p>
        </w:tc>
        <w:tc>
          <w:tcPr>
            <w:tcW w:w="5466" w:type="dxa"/>
          </w:tcPr>
          <w:p w14:paraId="54E9A13D" w14:textId="77777777" w:rsidR="00081D75" w:rsidRDefault="00081D75" w:rsidP="00072A26">
            <w:pPr>
              <w:rPr>
                <w:rFonts w:ascii="仿宋" w:eastAsia="仿宋" w:hAnsi="仿宋"/>
                <w:sz w:val="24"/>
                <w:szCs w:val="24"/>
              </w:rPr>
            </w:pPr>
            <w:r>
              <w:rPr>
                <w:rFonts w:ascii="仿宋" w:eastAsia="仿宋" w:hAnsi="仿宋" w:hint="eastAsia"/>
                <w:sz w:val="24"/>
                <w:szCs w:val="24"/>
              </w:rPr>
              <w:t>TSMP</w:t>
            </w:r>
            <w:proofErr w:type="gramStart"/>
            <w:r>
              <w:rPr>
                <w:rFonts w:ascii="仿宋" w:eastAsia="仿宋" w:hAnsi="仿宋" w:hint="eastAsia"/>
                <w:sz w:val="24"/>
                <w:szCs w:val="24"/>
              </w:rPr>
              <w:t>帧经</w:t>
            </w:r>
            <w:r>
              <w:rPr>
                <w:rFonts w:ascii="仿宋" w:eastAsia="仿宋" w:hAnsi="仿宋"/>
                <w:sz w:val="24"/>
                <w:szCs w:val="24"/>
              </w:rPr>
              <w:t>映</w:t>
            </w:r>
            <w:r>
              <w:rPr>
                <w:rFonts w:ascii="仿宋" w:eastAsia="仿宋" w:hAnsi="仿宋" w:hint="eastAsia"/>
                <w:sz w:val="24"/>
                <w:szCs w:val="24"/>
              </w:rPr>
              <w:t>2</w:t>
            </w:r>
            <w:r>
              <w:rPr>
                <w:rFonts w:ascii="仿宋" w:eastAsia="仿宋" w:hAnsi="仿宋"/>
                <w:sz w:val="24"/>
                <w:szCs w:val="24"/>
              </w:rPr>
              <w:t>射</w:t>
            </w:r>
            <w:r>
              <w:rPr>
                <w:rFonts w:ascii="仿宋" w:eastAsia="仿宋" w:hAnsi="仿宋" w:hint="eastAsia"/>
                <w:sz w:val="24"/>
                <w:szCs w:val="24"/>
              </w:rPr>
              <w:t>所得</w:t>
            </w:r>
            <w:proofErr w:type="gramEnd"/>
            <w:r>
              <w:rPr>
                <w:rFonts w:ascii="仿宋" w:eastAsia="仿宋" w:hAnsi="仿宋" w:hint="eastAsia"/>
                <w:sz w:val="24"/>
                <w:szCs w:val="24"/>
              </w:rPr>
              <w:t>的</w:t>
            </w:r>
            <w:r>
              <w:rPr>
                <w:rFonts w:ascii="仿宋" w:eastAsia="仿宋" w:hAnsi="仿宋"/>
                <w:sz w:val="24"/>
                <w:szCs w:val="24"/>
              </w:rPr>
              <w:t>结果</w:t>
            </w:r>
            <w:r>
              <w:rPr>
                <w:rFonts w:ascii="仿宋" w:eastAsia="仿宋" w:hAnsi="仿宋" w:hint="eastAsia"/>
                <w:sz w:val="24"/>
                <w:szCs w:val="24"/>
              </w:rPr>
              <w:t>。</w:t>
            </w:r>
          </w:p>
        </w:tc>
      </w:tr>
      <w:tr w:rsidR="00081D75" w14:paraId="16A89DCF" w14:textId="77777777" w:rsidTr="00072A26">
        <w:tc>
          <w:tcPr>
            <w:tcW w:w="1980" w:type="dxa"/>
          </w:tcPr>
          <w:p w14:paraId="7C88FAFA"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源</w:t>
            </w:r>
            <w:r>
              <w:rPr>
                <w:rFonts w:ascii="仿宋" w:eastAsia="仿宋" w:hAnsi="仿宋"/>
                <w:sz w:val="24"/>
                <w:szCs w:val="24"/>
              </w:rPr>
              <w:t>mac</w:t>
            </w:r>
          </w:p>
        </w:tc>
        <w:tc>
          <w:tcPr>
            <w:tcW w:w="850" w:type="dxa"/>
          </w:tcPr>
          <w:p w14:paraId="2E115310" w14:textId="77777777" w:rsidR="00081D75" w:rsidRDefault="00081D75" w:rsidP="00072A26">
            <w:pPr>
              <w:jc w:val="center"/>
              <w:rPr>
                <w:rFonts w:ascii="仿宋" w:eastAsia="仿宋" w:hAnsi="仿宋"/>
                <w:sz w:val="24"/>
                <w:szCs w:val="24"/>
              </w:rPr>
            </w:pPr>
            <w:r>
              <w:rPr>
                <w:rFonts w:ascii="仿宋" w:eastAsia="仿宋" w:hAnsi="仿宋"/>
                <w:sz w:val="24"/>
                <w:szCs w:val="24"/>
              </w:rPr>
              <w:t>48</w:t>
            </w:r>
          </w:p>
        </w:tc>
        <w:tc>
          <w:tcPr>
            <w:tcW w:w="5466" w:type="dxa"/>
          </w:tcPr>
          <w:p w14:paraId="69AC6B98" w14:textId="77777777" w:rsidR="00081D75" w:rsidRDefault="00081D75" w:rsidP="00072A26">
            <w:pPr>
              <w:rPr>
                <w:rFonts w:ascii="仿宋" w:eastAsia="仿宋" w:hAnsi="仿宋"/>
                <w:sz w:val="24"/>
                <w:szCs w:val="24"/>
              </w:rPr>
            </w:pPr>
            <w:r>
              <w:rPr>
                <w:rFonts w:ascii="仿宋" w:eastAsia="仿宋" w:hAnsi="仿宋" w:hint="eastAsia"/>
                <w:sz w:val="24"/>
                <w:szCs w:val="24"/>
              </w:rPr>
              <w:t>暂未</w:t>
            </w:r>
            <w:r>
              <w:rPr>
                <w:rFonts w:ascii="仿宋" w:eastAsia="仿宋" w:hAnsi="仿宋"/>
                <w:sz w:val="24"/>
                <w:szCs w:val="24"/>
              </w:rPr>
              <w:t>使用</w:t>
            </w:r>
          </w:p>
        </w:tc>
      </w:tr>
      <w:tr w:rsidR="00081D75" w14:paraId="2438E170" w14:textId="77777777" w:rsidTr="00072A26">
        <w:tc>
          <w:tcPr>
            <w:tcW w:w="1980" w:type="dxa"/>
          </w:tcPr>
          <w:p w14:paraId="5DBABDC7"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长度/类型</w:t>
            </w:r>
          </w:p>
        </w:tc>
        <w:tc>
          <w:tcPr>
            <w:tcW w:w="850" w:type="dxa"/>
          </w:tcPr>
          <w:p w14:paraId="600F623E" w14:textId="77777777" w:rsidR="00081D75" w:rsidRDefault="00081D75" w:rsidP="00072A26">
            <w:pPr>
              <w:jc w:val="center"/>
              <w:rPr>
                <w:rFonts w:ascii="仿宋" w:eastAsia="仿宋" w:hAnsi="仿宋"/>
                <w:sz w:val="24"/>
                <w:szCs w:val="24"/>
              </w:rPr>
            </w:pPr>
            <w:r>
              <w:rPr>
                <w:rFonts w:ascii="仿宋" w:eastAsia="仿宋" w:hAnsi="仿宋"/>
                <w:sz w:val="24"/>
                <w:szCs w:val="24"/>
              </w:rPr>
              <w:t>16</w:t>
            </w:r>
          </w:p>
        </w:tc>
        <w:tc>
          <w:tcPr>
            <w:tcW w:w="5466" w:type="dxa"/>
          </w:tcPr>
          <w:p w14:paraId="4938D464" w14:textId="77777777" w:rsidR="00081D75" w:rsidRDefault="00081D75" w:rsidP="00072A26">
            <w:pPr>
              <w:rPr>
                <w:rFonts w:ascii="仿宋" w:eastAsia="仿宋" w:hAnsi="仿宋"/>
                <w:sz w:val="24"/>
                <w:szCs w:val="24"/>
              </w:rPr>
            </w:pPr>
            <w:r>
              <w:rPr>
                <w:rFonts w:ascii="仿宋" w:eastAsia="仿宋" w:hAnsi="仿宋"/>
                <w:sz w:val="24"/>
                <w:szCs w:val="24"/>
              </w:rPr>
              <w:t>TSMP</w:t>
            </w:r>
            <w:proofErr w:type="gramStart"/>
            <w:r>
              <w:rPr>
                <w:rFonts w:ascii="仿宋" w:eastAsia="仿宋" w:hAnsi="仿宋" w:hint="eastAsia"/>
                <w:sz w:val="24"/>
                <w:szCs w:val="24"/>
              </w:rPr>
              <w:t>帧</w:t>
            </w:r>
            <w:proofErr w:type="gramEnd"/>
            <w:r>
              <w:rPr>
                <w:rFonts w:ascii="仿宋" w:eastAsia="仿宋" w:hAnsi="仿宋"/>
                <w:sz w:val="24"/>
                <w:szCs w:val="24"/>
              </w:rPr>
              <w:t>类型为</w:t>
            </w:r>
            <w:r>
              <w:rPr>
                <w:rFonts w:ascii="仿宋" w:eastAsia="仿宋" w:hAnsi="仿宋" w:hint="eastAsia"/>
                <w:sz w:val="24"/>
                <w:szCs w:val="24"/>
              </w:rPr>
              <w:t>0</w:t>
            </w:r>
            <w:r>
              <w:rPr>
                <w:rFonts w:ascii="仿宋" w:eastAsia="仿宋" w:hAnsi="仿宋"/>
                <w:sz w:val="24"/>
                <w:szCs w:val="24"/>
              </w:rPr>
              <w:t>xff01</w:t>
            </w:r>
            <w:r>
              <w:rPr>
                <w:rFonts w:ascii="仿宋" w:eastAsia="仿宋" w:hAnsi="仿宋" w:hint="eastAsia"/>
                <w:sz w:val="24"/>
                <w:szCs w:val="24"/>
              </w:rPr>
              <w:t>（自定义）。</w:t>
            </w:r>
          </w:p>
        </w:tc>
      </w:tr>
      <w:tr w:rsidR="00081D75" w14:paraId="78575398" w14:textId="77777777" w:rsidTr="00072A26">
        <w:tc>
          <w:tcPr>
            <w:tcW w:w="1980" w:type="dxa"/>
          </w:tcPr>
          <w:p w14:paraId="352D48C0"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子类型</w:t>
            </w:r>
          </w:p>
        </w:tc>
        <w:tc>
          <w:tcPr>
            <w:tcW w:w="850" w:type="dxa"/>
          </w:tcPr>
          <w:p w14:paraId="254CB708" w14:textId="77777777" w:rsidR="00081D75" w:rsidRDefault="00081D75" w:rsidP="00072A26">
            <w:pPr>
              <w:jc w:val="center"/>
              <w:rPr>
                <w:rFonts w:ascii="仿宋" w:eastAsia="仿宋" w:hAnsi="仿宋"/>
                <w:sz w:val="24"/>
                <w:szCs w:val="24"/>
              </w:rPr>
            </w:pPr>
            <w:r>
              <w:rPr>
                <w:rFonts w:ascii="仿宋" w:eastAsia="仿宋" w:hAnsi="仿宋"/>
                <w:sz w:val="24"/>
                <w:szCs w:val="24"/>
              </w:rPr>
              <w:t>8</w:t>
            </w:r>
          </w:p>
        </w:tc>
        <w:tc>
          <w:tcPr>
            <w:tcW w:w="5466" w:type="dxa"/>
          </w:tcPr>
          <w:p w14:paraId="0B167A1D" w14:textId="77777777" w:rsidR="00081D75" w:rsidRDefault="00081D75" w:rsidP="00072A26">
            <w:pPr>
              <w:rPr>
                <w:rFonts w:ascii="仿宋" w:eastAsia="仿宋" w:hAnsi="仿宋"/>
                <w:sz w:val="24"/>
                <w:szCs w:val="24"/>
              </w:rPr>
            </w:pPr>
            <w:r>
              <w:rPr>
                <w:rFonts w:ascii="仿宋" w:eastAsia="仿宋" w:hAnsi="仿宋" w:hint="eastAsia"/>
                <w:sz w:val="24"/>
                <w:szCs w:val="24"/>
              </w:rPr>
              <w:t>用来标识</w:t>
            </w:r>
            <w:r>
              <w:rPr>
                <w:rFonts w:ascii="仿宋" w:eastAsia="仿宋" w:hAnsi="仿宋"/>
                <w:sz w:val="24"/>
                <w:szCs w:val="24"/>
              </w:rPr>
              <w:t>不同类型的</w:t>
            </w:r>
            <w:r>
              <w:rPr>
                <w:rFonts w:ascii="仿宋" w:eastAsia="仿宋" w:hAnsi="仿宋" w:hint="eastAsia"/>
                <w:sz w:val="24"/>
                <w:szCs w:val="24"/>
              </w:rPr>
              <w:t>TSMP</w:t>
            </w:r>
            <w:r>
              <w:rPr>
                <w:rFonts w:ascii="仿宋" w:eastAsia="仿宋" w:hAnsi="仿宋"/>
                <w:sz w:val="24"/>
                <w:szCs w:val="24"/>
              </w:rPr>
              <w:t>帧</w:t>
            </w:r>
            <w:r>
              <w:rPr>
                <w:rFonts w:ascii="仿宋" w:eastAsia="仿宋" w:hAnsi="仿宋" w:hint="eastAsia"/>
                <w:sz w:val="24"/>
                <w:szCs w:val="24"/>
              </w:rPr>
              <w:t>，</w:t>
            </w:r>
            <w:r>
              <w:rPr>
                <w:rFonts w:ascii="仿宋" w:eastAsia="仿宋" w:hAnsi="仿宋"/>
                <w:sz w:val="24"/>
                <w:szCs w:val="24"/>
              </w:rPr>
              <w:t>目前包含6</w:t>
            </w:r>
            <w:r>
              <w:rPr>
                <w:rFonts w:ascii="仿宋" w:eastAsia="仿宋" w:hAnsi="仿宋" w:hint="eastAsia"/>
                <w:sz w:val="24"/>
                <w:szCs w:val="24"/>
              </w:rPr>
              <w:t>种</w:t>
            </w:r>
            <w:r>
              <w:rPr>
                <w:rFonts w:ascii="仿宋" w:eastAsia="仿宋" w:hAnsi="仿宋"/>
                <w:sz w:val="24"/>
                <w:szCs w:val="24"/>
              </w:rPr>
              <w:t>类型：</w:t>
            </w:r>
            <w:r>
              <w:rPr>
                <w:rFonts w:ascii="仿宋" w:eastAsia="仿宋" w:hAnsi="仿宋" w:hint="eastAsia"/>
                <w:sz w:val="24"/>
                <w:szCs w:val="24"/>
              </w:rPr>
              <w:t>ARP封装帧</w:t>
            </w:r>
            <w:r>
              <w:rPr>
                <w:rFonts w:ascii="仿宋" w:eastAsia="仿宋" w:hAnsi="仿宋"/>
                <w:sz w:val="24"/>
                <w:szCs w:val="24"/>
              </w:rPr>
              <w:t>、</w:t>
            </w:r>
            <w:r>
              <w:rPr>
                <w:rFonts w:ascii="仿宋" w:eastAsia="仿宋" w:hAnsi="仿宋" w:hint="eastAsia"/>
                <w:sz w:val="24"/>
                <w:szCs w:val="24"/>
              </w:rPr>
              <w:t>B</w:t>
            </w:r>
            <w:r>
              <w:rPr>
                <w:rFonts w:ascii="仿宋" w:eastAsia="仿宋" w:hAnsi="仿宋"/>
                <w:sz w:val="24"/>
                <w:szCs w:val="24"/>
              </w:rPr>
              <w:t>eacon</w:t>
            </w:r>
            <w:r>
              <w:rPr>
                <w:rFonts w:ascii="仿宋" w:eastAsia="仿宋" w:hAnsi="仿宋" w:hint="eastAsia"/>
                <w:sz w:val="24"/>
                <w:szCs w:val="24"/>
              </w:rPr>
              <w:t>帧</w:t>
            </w:r>
            <w:r>
              <w:rPr>
                <w:rFonts w:ascii="仿宋" w:eastAsia="仿宋" w:hAnsi="仿宋"/>
                <w:sz w:val="24"/>
                <w:szCs w:val="24"/>
              </w:rPr>
              <w:t>、</w:t>
            </w:r>
            <w:r>
              <w:rPr>
                <w:rFonts w:ascii="仿宋" w:eastAsia="仿宋" w:hAnsi="仿宋" w:hint="eastAsia"/>
                <w:sz w:val="24"/>
                <w:szCs w:val="24"/>
              </w:rPr>
              <w:t>芯片配置帧</w:t>
            </w:r>
            <w:r>
              <w:rPr>
                <w:rFonts w:ascii="仿宋" w:eastAsia="仿宋" w:hAnsi="仿宋"/>
                <w:sz w:val="24"/>
                <w:szCs w:val="24"/>
              </w:rPr>
              <w:t>、</w:t>
            </w:r>
            <w:r>
              <w:rPr>
                <w:rFonts w:ascii="仿宋" w:eastAsia="仿宋" w:hAnsi="仿宋" w:hint="eastAsia"/>
                <w:sz w:val="24"/>
                <w:szCs w:val="24"/>
              </w:rPr>
              <w:t>HCP配置帧、ICMP封装帧</w:t>
            </w:r>
            <w:r>
              <w:rPr>
                <w:rFonts w:ascii="仿宋" w:eastAsia="仿宋" w:hAnsi="仿宋"/>
                <w:sz w:val="24"/>
                <w:szCs w:val="24"/>
              </w:rPr>
              <w:t>、</w:t>
            </w:r>
            <w:r>
              <w:rPr>
                <w:rFonts w:ascii="仿宋" w:eastAsia="仿宋" w:hAnsi="仿宋" w:hint="eastAsia"/>
                <w:sz w:val="24"/>
                <w:szCs w:val="24"/>
              </w:rPr>
              <w:t>P</w:t>
            </w:r>
            <w:r>
              <w:rPr>
                <w:rFonts w:ascii="仿宋" w:eastAsia="仿宋" w:hAnsi="仿宋"/>
                <w:sz w:val="24"/>
                <w:szCs w:val="24"/>
              </w:rPr>
              <w:t>robe帧</w:t>
            </w:r>
            <w:r>
              <w:rPr>
                <w:rFonts w:ascii="仿宋" w:eastAsia="仿宋" w:hAnsi="仿宋" w:hint="eastAsia"/>
                <w:sz w:val="24"/>
                <w:szCs w:val="24"/>
              </w:rPr>
              <w:t>。</w:t>
            </w:r>
          </w:p>
        </w:tc>
      </w:tr>
      <w:tr w:rsidR="00081D75" w14:paraId="654CBDBF" w14:textId="77777777" w:rsidTr="00072A26">
        <w:tc>
          <w:tcPr>
            <w:tcW w:w="1980" w:type="dxa"/>
          </w:tcPr>
          <w:p w14:paraId="492EDCBD"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输入端口号</w:t>
            </w:r>
          </w:p>
        </w:tc>
        <w:tc>
          <w:tcPr>
            <w:tcW w:w="850" w:type="dxa"/>
          </w:tcPr>
          <w:p w14:paraId="25D71581" w14:textId="77777777" w:rsidR="00081D75" w:rsidRDefault="00081D75" w:rsidP="00072A26">
            <w:pPr>
              <w:jc w:val="center"/>
              <w:rPr>
                <w:rFonts w:ascii="仿宋" w:eastAsia="仿宋" w:hAnsi="仿宋"/>
                <w:sz w:val="24"/>
                <w:szCs w:val="24"/>
              </w:rPr>
            </w:pPr>
            <w:r>
              <w:rPr>
                <w:rFonts w:ascii="仿宋" w:eastAsia="仿宋" w:hAnsi="仿宋"/>
                <w:sz w:val="24"/>
                <w:szCs w:val="24"/>
              </w:rPr>
              <w:t>8</w:t>
            </w:r>
          </w:p>
        </w:tc>
        <w:tc>
          <w:tcPr>
            <w:tcW w:w="5466" w:type="dxa"/>
          </w:tcPr>
          <w:p w14:paraId="4760BD58" w14:textId="77777777" w:rsidR="00081D75" w:rsidRDefault="00081D75" w:rsidP="00072A26">
            <w:pPr>
              <w:rPr>
                <w:rFonts w:ascii="仿宋" w:eastAsia="仿宋" w:hAnsi="仿宋"/>
                <w:sz w:val="24"/>
                <w:szCs w:val="24"/>
              </w:rPr>
            </w:pPr>
            <w:r>
              <w:rPr>
                <w:rFonts w:ascii="仿宋" w:eastAsia="仿宋" w:hAnsi="仿宋" w:hint="eastAsia"/>
                <w:sz w:val="24"/>
                <w:szCs w:val="24"/>
              </w:rPr>
              <w:t>主机发给TSN芯片</w:t>
            </w:r>
            <w:r>
              <w:rPr>
                <w:rFonts w:ascii="仿宋" w:eastAsia="仿宋" w:hAnsi="仿宋"/>
                <w:sz w:val="24"/>
                <w:szCs w:val="24"/>
              </w:rPr>
              <w:t>的</w:t>
            </w:r>
            <w:proofErr w:type="gramStart"/>
            <w:r>
              <w:rPr>
                <w:rFonts w:ascii="仿宋" w:eastAsia="仿宋" w:hAnsi="仿宋"/>
                <w:sz w:val="24"/>
                <w:szCs w:val="24"/>
              </w:rPr>
              <w:t>帧</w:t>
            </w:r>
            <w:r>
              <w:rPr>
                <w:rFonts w:ascii="仿宋" w:eastAsia="仿宋" w:hAnsi="仿宋" w:hint="eastAsia"/>
                <w:sz w:val="24"/>
                <w:szCs w:val="24"/>
              </w:rPr>
              <w:t>进入</w:t>
            </w:r>
            <w:proofErr w:type="gramEnd"/>
            <w:r>
              <w:rPr>
                <w:rFonts w:ascii="仿宋" w:eastAsia="仿宋" w:hAnsi="仿宋" w:hint="eastAsia"/>
                <w:sz w:val="24"/>
                <w:szCs w:val="24"/>
              </w:rPr>
              <w:t>TSN芯片</w:t>
            </w:r>
            <w:r>
              <w:rPr>
                <w:rFonts w:ascii="仿宋" w:eastAsia="仿宋" w:hAnsi="仿宋"/>
                <w:sz w:val="24"/>
                <w:szCs w:val="24"/>
              </w:rPr>
              <w:t>的端口号</w:t>
            </w:r>
          </w:p>
        </w:tc>
      </w:tr>
    </w:tbl>
    <w:p w14:paraId="0FE9A6B0" w14:textId="2D436FA9" w:rsidR="00DC4478" w:rsidRPr="00DC4478" w:rsidRDefault="00DC4478" w:rsidP="00DC4478">
      <w:pPr>
        <w:spacing w:line="276" w:lineRule="auto"/>
        <w:jc w:val="center"/>
        <w:rPr>
          <w:rFonts w:ascii="Times New Roman" w:hAnsi="Times New Roman" w:cs="Times New Roman"/>
          <w:sz w:val="28"/>
          <w:szCs w:val="32"/>
        </w:rPr>
      </w:pPr>
      <w:proofErr w:type="gramStart"/>
      <w:r w:rsidRPr="00DC4478">
        <w:rPr>
          <w:rFonts w:ascii="Times New Roman" w:hAnsi="Times New Roman" w:cs="Times New Roman" w:hint="eastAsia"/>
          <w:sz w:val="28"/>
          <w:szCs w:val="32"/>
        </w:rPr>
        <w:t>表</w:t>
      </w:r>
      <w:r w:rsidRPr="00DC4478">
        <w:rPr>
          <w:rFonts w:ascii="Times New Roman" w:hAnsi="Times New Roman" w:cs="Times New Roman"/>
          <w:sz w:val="28"/>
          <w:szCs w:val="32"/>
        </w:rPr>
        <w:t>附</w:t>
      </w:r>
      <w:proofErr w:type="gramEnd"/>
      <w:r w:rsidRPr="00DC4478">
        <w:rPr>
          <w:rFonts w:ascii="Times New Roman" w:hAnsi="Times New Roman" w:cs="Times New Roman"/>
          <w:sz w:val="28"/>
          <w:szCs w:val="32"/>
        </w:rPr>
        <w:t>2</w:t>
      </w:r>
      <w:r w:rsidRPr="00DC4478">
        <w:rPr>
          <w:rFonts w:ascii="Times New Roman" w:hAnsi="Times New Roman" w:cs="Times New Roman" w:hint="eastAsia"/>
          <w:sz w:val="28"/>
          <w:szCs w:val="32"/>
        </w:rPr>
        <w:t>-</w:t>
      </w:r>
      <w:r w:rsidRPr="00DC4478">
        <w:rPr>
          <w:rFonts w:ascii="Times New Roman" w:hAnsi="Times New Roman" w:cs="Times New Roman"/>
          <w:sz w:val="28"/>
          <w:szCs w:val="32"/>
        </w:rPr>
        <w:t xml:space="preserve">1  </w:t>
      </w:r>
      <w:r w:rsidRPr="00DC4478">
        <w:rPr>
          <w:rFonts w:ascii="Times New Roman" w:hAnsi="Times New Roman" w:cs="Times New Roman" w:hint="eastAsia"/>
          <w:sz w:val="28"/>
          <w:szCs w:val="32"/>
        </w:rPr>
        <w:t>TSMP</w:t>
      </w:r>
      <w:proofErr w:type="gramStart"/>
      <w:r w:rsidRPr="00DC4478">
        <w:rPr>
          <w:rFonts w:ascii="Times New Roman" w:hAnsi="Times New Roman" w:cs="Times New Roman" w:hint="eastAsia"/>
          <w:sz w:val="28"/>
          <w:szCs w:val="32"/>
        </w:rPr>
        <w:t>帧</w:t>
      </w:r>
      <w:proofErr w:type="gramEnd"/>
      <w:r>
        <w:rPr>
          <w:rFonts w:ascii="Times New Roman" w:hAnsi="Times New Roman" w:cs="Times New Roman" w:hint="eastAsia"/>
          <w:sz w:val="28"/>
          <w:szCs w:val="32"/>
        </w:rPr>
        <w:t>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065"/>
        <w:gridCol w:w="5172"/>
      </w:tblGrid>
      <w:tr w:rsidR="00081D75" w14:paraId="5AB1AAFB" w14:textId="77777777" w:rsidTr="00072A26">
        <w:tc>
          <w:tcPr>
            <w:tcW w:w="1980" w:type="dxa"/>
            <w:shd w:val="clear" w:color="auto" w:fill="AEAAAA"/>
          </w:tcPr>
          <w:p w14:paraId="56A92870" w14:textId="77777777" w:rsidR="00081D75" w:rsidRDefault="00081D75" w:rsidP="00072A26">
            <w:pPr>
              <w:jc w:val="center"/>
              <w:rPr>
                <w:rFonts w:ascii="仿宋" w:eastAsia="仿宋" w:hAnsi="仿宋"/>
                <w:sz w:val="24"/>
                <w:szCs w:val="24"/>
              </w:rPr>
            </w:pPr>
            <w:proofErr w:type="gramStart"/>
            <w:r>
              <w:rPr>
                <w:rFonts w:ascii="仿宋" w:eastAsia="仿宋" w:hAnsi="仿宋" w:hint="eastAsia"/>
                <w:sz w:val="24"/>
                <w:szCs w:val="24"/>
              </w:rPr>
              <w:t>帧</w:t>
            </w:r>
            <w:proofErr w:type="gramEnd"/>
            <w:r>
              <w:rPr>
                <w:rFonts w:ascii="仿宋" w:eastAsia="仿宋" w:hAnsi="仿宋" w:hint="eastAsia"/>
                <w:sz w:val="24"/>
                <w:szCs w:val="24"/>
              </w:rPr>
              <w:t>类型</w:t>
            </w:r>
          </w:p>
        </w:tc>
        <w:tc>
          <w:tcPr>
            <w:tcW w:w="1065" w:type="dxa"/>
            <w:shd w:val="clear" w:color="auto" w:fill="AEAAAA"/>
          </w:tcPr>
          <w:p w14:paraId="32812F40"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子类型</w:t>
            </w:r>
            <w:r>
              <w:rPr>
                <w:rFonts w:ascii="仿宋" w:eastAsia="仿宋" w:hAnsi="仿宋" w:hint="eastAsia"/>
                <w:sz w:val="24"/>
                <w:szCs w:val="24"/>
              </w:rPr>
              <w:lastRenderedPageBreak/>
              <w:t>的</w:t>
            </w:r>
            <w:r>
              <w:rPr>
                <w:rFonts w:ascii="仿宋" w:eastAsia="仿宋" w:hAnsi="仿宋"/>
                <w:sz w:val="24"/>
                <w:szCs w:val="24"/>
              </w:rPr>
              <w:t>值</w:t>
            </w:r>
          </w:p>
        </w:tc>
        <w:tc>
          <w:tcPr>
            <w:tcW w:w="5172" w:type="dxa"/>
            <w:shd w:val="clear" w:color="auto" w:fill="AEAAAA"/>
          </w:tcPr>
          <w:p w14:paraId="20FE6692"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lastRenderedPageBreak/>
              <w:t>含义</w:t>
            </w:r>
          </w:p>
        </w:tc>
      </w:tr>
      <w:tr w:rsidR="00081D75" w14:paraId="0341E8E8" w14:textId="77777777" w:rsidTr="00072A26">
        <w:tc>
          <w:tcPr>
            <w:tcW w:w="1980" w:type="dxa"/>
          </w:tcPr>
          <w:p w14:paraId="6CF94502" w14:textId="77777777" w:rsidR="00081D75" w:rsidRDefault="00081D75" w:rsidP="00072A26">
            <w:pPr>
              <w:jc w:val="center"/>
              <w:rPr>
                <w:rFonts w:ascii="仿宋" w:eastAsia="仿宋" w:hAnsi="仿宋"/>
                <w:sz w:val="24"/>
                <w:szCs w:val="24"/>
              </w:rPr>
            </w:pPr>
            <w:r>
              <w:rPr>
                <w:rFonts w:ascii="仿宋" w:eastAsia="仿宋" w:hAnsi="仿宋"/>
                <w:sz w:val="24"/>
                <w:szCs w:val="24"/>
              </w:rPr>
              <w:lastRenderedPageBreak/>
              <w:t>ARP</w:t>
            </w:r>
            <w:r>
              <w:rPr>
                <w:rFonts w:ascii="仿宋" w:eastAsia="仿宋" w:hAnsi="仿宋" w:hint="eastAsia"/>
                <w:sz w:val="24"/>
                <w:szCs w:val="24"/>
              </w:rPr>
              <w:t>封装</w:t>
            </w:r>
            <w:r>
              <w:rPr>
                <w:rFonts w:ascii="仿宋" w:eastAsia="仿宋" w:hAnsi="仿宋"/>
                <w:sz w:val="24"/>
                <w:szCs w:val="24"/>
              </w:rPr>
              <w:t>帧</w:t>
            </w:r>
          </w:p>
        </w:tc>
        <w:tc>
          <w:tcPr>
            <w:tcW w:w="1065" w:type="dxa"/>
          </w:tcPr>
          <w:p w14:paraId="31D95829" w14:textId="77777777" w:rsidR="00081D75" w:rsidRDefault="00081D75" w:rsidP="00072A26">
            <w:pPr>
              <w:jc w:val="center"/>
              <w:rPr>
                <w:rFonts w:ascii="仿宋" w:eastAsia="仿宋" w:hAnsi="仿宋"/>
                <w:sz w:val="24"/>
                <w:szCs w:val="24"/>
              </w:rPr>
            </w:pPr>
            <w:r>
              <w:rPr>
                <w:rFonts w:ascii="仿宋" w:eastAsia="仿宋" w:hAnsi="仿宋"/>
                <w:sz w:val="24"/>
                <w:szCs w:val="24"/>
              </w:rPr>
              <w:t>8’h0</w:t>
            </w:r>
          </w:p>
        </w:tc>
        <w:tc>
          <w:tcPr>
            <w:tcW w:w="5172" w:type="dxa"/>
          </w:tcPr>
          <w:p w14:paraId="7A17EF3D" w14:textId="77777777" w:rsidR="00081D75" w:rsidRDefault="00081D75" w:rsidP="00072A26">
            <w:pPr>
              <w:rPr>
                <w:rFonts w:ascii="仿宋" w:eastAsia="仿宋" w:hAnsi="仿宋"/>
                <w:sz w:val="24"/>
                <w:szCs w:val="24"/>
              </w:rPr>
            </w:pPr>
            <w:r>
              <w:rPr>
                <w:rFonts w:ascii="仿宋" w:eastAsia="仿宋" w:hAnsi="仿宋" w:hint="eastAsia"/>
                <w:sz w:val="24"/>
                <w:szCs w:val="24"/>
              </w:rPr>
              <w:t>ARP帧</w:t>
            </w:r>
            <w:r>
              <w:rPr>
                <w:rFonts w:ascii="仿宋" w:eastAsia="仿宋" w:hAnsi="仿宋"/>
                <w:sz w:val="24"/>
                <w:szCs w:val="24"/>
              </w:rPr>
              <w:t>封装到</w:t>
            </w:r>
            <w:r>
              <w:rPr>
                <w:rFonts w:ascii="仿宋" w:eastAsia="仿宋" w:hAnsi="仿宋" w:hint="eastAsia"/>
                <w:sz w:val="24"/>
                <w:szCs w:val="24"/>
              </w:rPr>
              <w:t>TSMP</w:t>
            </w:r>
            <w:proofErr w:type="gramStart"/>
            <w:r>
              <w:rPr>
                <w:rFonts w:ascii="仿宋" w:eastAsia="仿宋" w:hAnsi="仿宋" w:hint="eastAsia"/>
                <w:sz w:val="24"/>
                <w:szCs w:val="24"/>
              </w:rPr>
              <w:t>帧</w:t>
            </w:r>
            <w:r>
              <w:rPr>
                <w:rFonts w:ascii="仿宋" w:eastAsia="仿宋" w:hAnsi="仿宋"/>
                <w:sz w:val="24"/>
                <w:szCs w:val="24"/>
              </w:rPr>
              <w:t>中</w:t>
            </w:r>
            <w:r>
              <w:rPr>
                <w:rFonts w:ascii="仿宋" w:eastAsia="仿宋" w:hAnsi="仿宋" w:hint="eastAsia"/>
                <w:sz w:val="24"/>
                <w:szCs w:val="24"/>
              </w:rPr>
              <w:t>在</w:t>
            </w:r>
            <w:proofErr w:type="gramEnd"/>
            <w:r>
              <w:rPr>
                <w:rFonts w:ascii="仿宋" w:eastAsia="仿宋" w:hAnsi="仿宋"/>
                <w:sz w:val="24"/>
                <w:szCs w:val="24"/>
              </w:rPr>
              <w:t>网络中进行传输</w:t>
            </w:r>
            <w:r>
              <w:rPr>
                <w:rFonts w:ascii="仿宋" w:eastAsia="仿宋" w:hAnsi="仿宋" w:hint="eastAsia"/>
                <w:sz w:val="24"/>
                <w:szCs w:val="24"/>
              </w:rPr>
              <w:t>，将ARP</w:t>
            </w:r>
            <w:proofErr w:type="gramStart"/>
            <w:r>
              <w:rPr>
                <w:rFonts w:ascii="仿宋" w:eastAsia="仿宋" w:hAnsi="仿宋" w:hint="eastAsia"/>
                <w:sz w:val="24"/>
                <w:szCs w:val="24"/>
              </w:rPr>
              <w:t>帧</w:t>
            </w:r>
            <w:proofErr w:type="gramEnd"/>
            <w:r>
              <w:rPr>
                <w:rFonts w:ascii="仿宋" w:eastAsia="仿宋" w:hAnsi="仿宋" w:hint="eastAsia"/>
                <w:sz w:val="24"/>
                <w:szCs w:val="24"/>
              </w:rPr>
              <w:t>完整</w:t>
            </w:r>
            <w:r>
              <w:rPr>
                <w:rFonts w:ascii="仿宋" w:eastAsia="仿宋" w:hAnsi="仿宋"/>
                <w:sz w:val="24"/>
                <w:szCs w:val="24"/>
              </w:rPr>
              <w:t>地</w:t>
            </w:r>
            <w:r>
              <w:rPr>
                <w:rFonts w:ascii="仿宋" w:eastAsia="仿宋" w:hAnsi="仿宋" w:hint="eastAsia"/>
                <w:sz w:val="24"/>
                <w:szCs w:val="24"/>
              </w:rPr>
              <w:t>存放在TSMP数据</w:t>
            </w:r>
            <w:r>
              <w:rPr>
                <w:rFonts w:ascii="仿宋" w:eastAsia="仿宋" w:hAnsi="仿宋"/>
                <w:sz w:val="24"/>
                <w:szCs w:val="24"/>
              </w:rPr>
              <w:t>域</w:t>
            </w:r>
          </w:p>
        </w:tc>
      </w:tr>
      <w:tr w:rsidR="00081D75" w14:paraId="309E671C" w14:textId="77777777" w:rsidTr="00072A26">
        <w:tc>
          <w:tcPr>
            <w:tcW w:w="1980" w:type="dxa"/>
          </w:tcPr>
          <w:p w14:paraId="1290B592" w14:textId="77777777" w:rsidR="00081D75" w:rsidRDefault="00081D75" w:rsidP="00072A26">
            <w:pPr>
              <w:jc w:val="center"/>
              <w:rPr>
                <w:rFonts w:ascii="仿宋" w:eastAsia="仿宋" w:hAnsi="仿宋"/>
                <w:sz w:val="24"/>
                <w:szCs w:val="24"/>
              </w:rPr>
            </w:pPr>
            <w:r>
              <w:rPr>
                <w:rFonts w:ascii="仿宋" w:eastAsia="仿宋" w:hAnsi="仿宋"/>
                <w:sz w:val="24"/>
                <w:szCs w:val="24"/>
              </w:rPr>
              <w:t>Beacon帧</w:t>
            </w:r>
          </w:p>
        </w:tc>
        <w:tc>
          <w:tcPr>
            <w:tcW w:w="1065" w:type="dxa"/>
          </w:tcPr>
          <w:p w14:paraId="549258BD" w14:textId="77777777" w:rsidR="00081D75" w:rsidRDefault="00081D75" w:rsidP="00072A26">
            <w:pPr>
              <w:jc w:val="center"/>
              <w:rPr>
                <w:rFonts w:ascii="仿宋" w:eastAsia="仿宋" w:hAnsi="仿宋"/>
                <w:sz w:val="24"/>
                <w:szCs w:val="24"/>
              </w:rPr>
            </w:pPr>
            <w:r>
              <w:rPr>
                <w:rFonts w:ascii="仿宋" w:eastAsia="仿宋" w:hAnsi="仿宋"/>
                <w:sz w:val="24"/>
                <w:szCs w:val="24"/>
              </w:rPr>
              <w:t>8’h1</w:t>
            </w:r>
          </w:p>
        </w:tc>
        <w:tc>
          <w:tcPr>
            <w:tcW w:w="5172" w:type="dxa"/>
          </w:tcPr>
          <w:p w14:paraId="0D632C12" w14:textId="77777777" w:rsidR="00081D75" w:rsidRDefault="00081D75" w:rsidP="00072A26">
            <w:pPr>
              <w:rPr>
                <w:rFonts w:ascii="仿宋" w:eastAsia="仿宋" w:hAnsi="仿宋"/>
                <w:sz w:val="24"/>
                <w:szCs w:val="24"/>
              </w:rPr>
            </w:pPr>
            <w:r>
              <w:rPr>
                <w:rFonts w:ascii="仿宋" w:eastAsia="仿宋" w:hAnsi="仿宋" w:hint="eastAsia"/>
                <w:sz w:val="24"/>
                <w:szCs w:val="24"/>
              </w:rPr>
              <w:t>交换机、</w:t>
            </w:r>
            <w:r>
              <w:rPr>
                <w:rFonts w:ascii="仿宋" w:eastAsia="仿宋" w:hAnsi="仿宋"/>
                <w:sz w:val="24"/>
                <w:szCs w:val="24"/>
              </w:rPr>
              <w:t>网卡</w:t>
            </w:r>
            <w:r>
              <w:rPr>
                <w:rFonts w:ascii="仿宋" w:eastAsia="仿宋" w:hAnsi="仿宋" w:hint="eastAsia"/>
                <w:sz w:val="24"/>
                <w:szCs w:val="24"/>
              </w:rPr>
              <w:t>上报到控制器的状态帧，将交换机</w:t>
            </w:r>
            <w:r>
              <w:rPr>
                <w:rFonts w:ascii="仿宋" w:eastAsia="仿宋" w:hAnsi="仿宋"/>
                <w:sz w:val="24"/>
                <w:szCs w:val="24"/>
              </w:rPr>
              <w:t>、网卡的状态上报</w:t>
            </w:r>
            <w:proofErr w:type="gramStart"/>
            <w:r>
              <w:rPr>
                <w:rFonts w:ascii="仿宋" w:eastAsia="仿宋" w:hAnsi="仿宋" w:hint="eastAsia"/>
                <w:sz w:val="24"/>
                <w:szCs w:val="24"/>
              </w:rPr>
              <w:t>帧</w:t>
            </w:r>
            <w:proofErr w:type="gramEnd"/>
            <w:r>
              <w:rPr>
                <w:rFonts w:ascii="仿宋" w:eastAsia="仿宋" w:hAnsi="仿宋" w:hint="eastAsia"/>
                <w:sz w:val="24"/>
                <w:szCs w:val="24"/>
              </w:rPr>
              <w:t>完整</w:t>
            </w:r>
            <w:r>
              <w:rPr>
                <w:rFonts w:ascii="仿宋" w:eastAsia="仿宋" w:hAnsi="仿宋"/>
                <w:sz w:val="24"/>
                <w:szCs w:val="24"/>
              </w:rPr>
              <w:t>地存放在</w:t>
            </w:r>
            <w:r>
              <w:rPr>
                <w:rFonts w:ascii="仿宋" w:eastAsia="仿宋" w:hAnsi="仿宋" w:hint="eastAsia"/>
                <w:sz w:val="24"/>
                <w:szCs w:val="24"/>
              </w:rPr>
              <w:t>TSMP数据域</w:t>
            </w:r>
          </w:p>
        </w:tc>
      </w:tr>
      <w:tr w:rsidR="00081D75" w14:paraId="704B250D" w14:textId="77777777" w:rsidTr="00072A26">
        <w:tc>
          <w:tcPr>
            <w:tcW w:w="1980" w:type="dxa"/>
          </w:tcPr>
          <w:p w14:paraId="47E67C55"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芯片配置</w:t>
            </w:r>
            <w:r>
              <w:rPr>
                <w:rFonts w:ascii="仿宋" w:eastAsia="仿宋" w:hAnsi="仿宋"/>
                <w:sz w:val="24"/>
                <w:szCs w:val="24"/>
              </w:rPr>
              <w:t>帧</w:t>
            </w:r>
          </w:p>
        </w:tc>
        <w:tc>
          <w:tcPr>
            <w:tcW w:w="1065" w:type="dxa"/>
          </w:tcPr>
          <w:p w14:paraId="703C9694" w14:textId="77777777" w:rsidR="00081D75" w:rsidRDefault="00081D75" w:rsidP="00072A26">
            <w:pPr>
              <w:jc w:val="center"/>
              <w:rPr>
                <w:rFonts w:ascii="仿宋" w:eastAsia="仿宋" w:hAnsi="仿宋"/>
                <w:sz w:val="24"/>
                <w:szCs w:val="24"/>
              </w:rPr>
            </w:pPr>
            <w:r>
              <w:rPr>
                <w:rFonts w:ascii="仿宋" w:eastAsia="仿宋" w:hAnsi="仿宋"/>
                <w:sz w:val="24"/>
                <w:szCs w:val="24"/>
              </w:rPr>
              <w:t>8’h2</w:t>
            </w:r>
          </w:p>
        </w:tc>
        <w:tc>
          <w:tcPr>
            <w:tcW w:w="5172" w:type="dxa"/>
          </w:tcPr>
          <w:p w14:paraId="5F699377" w14:textId="77777777" w:rsidR="00081D75" w:rsidRDefault="00081D75" w:rsidP="00072A26">
            <w:pPr>
              <w:rPr>
                <w:rFonts w:ascii="仿宋" w:eastAsia="仿宋" w:hAnsi="仿宋"/>
                <w:sz w:val="24"/>
                <w:szCs w:val="24"/>
              </w:rPr>
            </w:pPr>
            <w:r>
              <w:rPr>
                <w:rFonts w:ascii="仿宋" w:eastAsia="仿宋" w:hAnsi="仿宋" w:hint="eastAsia"/>
                <w:sz w:val="24"/>
                <w:szCs w:val="24"/>
              </w:rPr>
              <w:t>控制器对交换机</w:t>
            </w:r>
            <w:r>
              <w:rPr>
                <w:rFonts w:ascii="仿宋" w:eastAsia="仿宋" w:hAnsi="仿宋"/>
                <w:sz w:val="24"/>
                <w:szCs w:val="24"/>
              </w:rPr>
              <w:t>、网卡进行配置的帧</w:t>
            </w:r>
            <w:r>
              <w:rPr>
                <w:rFonts w:ascii="仿宋" w:eastAsia="仿宋" w:hAnsi="仿宋" w:hint="eastAsia"/>
                <w:sz w:val="24"/>
                <w:szCs w:val="24"/>
              </w:rPr>
              <w:t>，控制器</w:t>
            </w:r>
            <w:r>
              <w:rPr>
                <w:rFonts w:ascii="仿宋" w:eastAsia="仿宋" w:hAnsi="仿宋"/>
                <w:sz w:val="24"/>
                <w:szCs w:val="24"/>
              </w:rPr>
              <w:t>将</w:t>
            </w:r>
            <w:r>
              <w:rPr>
                <w:rFonts w:ascii="仿宋" w:eastAsia="仿宋" w:hAnsi="仿宋" w:hint="eastAsia"/>
                <w:sz w:val="24"/>
                <w:szCs w:val="24"/>
              </w:rPr>
              <w:t>NMAC配置</w:t>
            </w:r>
            <w:r>
              <w:rPr>
                <w:rFonts w:ascii="仿宋" w:eastAsia="仿宋" w:hAnsi="仿宋"/>
                <w:sz w:val="24"/>
                <w:szCs w:val="24"/>
              </w:rPr>
              <w:t>帧封装到</w:t>
            </w:r>
            <w:r>
              <w:rPr>
                <w:rFonts w:ascii="仿宋" w:eastAsia="仿宋" w:hAnsi="仿宋" w:hint="eastAsia"/>
                <w:sz w:val="24"/>
                <w:szCs w:val="24"/>
              </w:rPr>
              <w:t>TSMP帧中</w:t>
            </w:r>
            <w:r>
              <w:rPr>
                <w:rFonts w:ascii="仿宋" w:eastAsia="仿宋" w:hAnsi="仿宋"/>
                <w:sz w:val="24"/>
                <w:szCs w:val="24"/>
              </w:rPr>
              <w:t>，</w:t>
            </w:r>
            <w:r>
              <w:rPr>
                <w:rFonts w:ascii="仿宋" w:eastAsia="仿宋" w:hAnsi="仿宋" w:hint="eastAsia"/>
                <w:sz w:val="24"/>
                <w:szCs w:val="24"/>
              </w:rPr>
              <w:t>其中N</w:t>
            </w:r>
            <w:r>
              <w:rPr>
                <w:rFonts w:ascii="仿宋" w:eastAsia="仿宋" w:hAnsi="仿宋"/>
                <w:sz w:val="24"/>
                <w:szCs w:val="24"/>
              </w:rPr>
              <w:t>MAC</w:t>
            </w:r>
            <w:r>
              <w:rPr>
                <w:rFonts w:ascii="仿宋" w:eastAsia="仿宋" w:hAnsi="仿宋" w:hint="eastAsia"/>
                <w:sz w:val="24"/>
                <w:szCs w:val="24"/>
              </w:rPr>
              <w:t>配置</w:t>
            </w:r>
            <w:proofErr w:type="gramStart"/>
            <w:r>
              <w:rPr>
                <w:rFonts w:ascii="仿宋" w:eastAsia="仿宋" w:hAnsi="仿宋" w:hint="eastAsia"/>
                <w:sz w:val="24"/>
                <w:szCs w:val="24"/>
              </w:rPr>
              <w:t>帧</w:t>
            </w:r>
            <w:proofErr w:type="gramEnd"/>
            <w:r>
              <w:rPr>
                <w:rFonts w:ascii="仿宋" w:eastAsia="仿宋" w:hAnsi="仿宋" w:hint="eastAsia"/>
                <w:sz w:val="24"/>
                <w:szCs w:val="24"/>
              </w:rPr>
              <w:t>完整</w:t>
            </w:r>
            <w:r>
              <w:rPr>
                <w:rFonts w:ascii="仿宋" w:eastAsia="仿宋" w:hAnsi="仿宋"/>
                <w:sz w:val="24"/>
                <w:szCs w:val="24"/>
              </w:rPr>
              <w:t>地存放在</w:t>
            </w:r>
            <w:r>
              <w:rPr>
                <w:rFonts w:ascii="仿宋" w:eastAsia="仿宋" w:hAnsi="仿宋" w:hint="eastAsia"/>
                <w:sz w:val="24"/>
                <w:szCs w:val="24"/>
              </w:rPr>
              <w:t>TSMP数据域</w:t>
            </w:r>
          </w:p>
        </w:tc>
      </w:tr>
      <w:tr w:rsidR="00081D75" w14:paraId="08F7A6FA" w14:textId="77777777" w:rsidTr="00072A26">
        <w:tc>
          <w:tcPr>
            <w:tcW w:w="1980" w:type="dxa"/>
          </w:tcPr>
          <w:p w14:paraId="0DD96859" w14:textId="77777777" w:rsidR="00081D75" w:rsidRDefault="00081D75" w:rsidP="00072A26">
            <w:pPr>
              <w:jc w:val="center"/>
              <w:rPr>
                <w:rFonts w:ascii="仿宋" w:eastAsia="仿宋" w:hAnsi="仿宋"/>
                <w:sz w:val="24"/>
                <w:szCs w:val="24"/>
              </w:rPr>
            </w:pPr>
            <w:r>
              <w:rPr>
                <w:rFonts w:ascii="仿宋" w:eastAsia="仿宋" w:hAnsi="仿宋"/>
                <w:sz w:val="24"/>
                <w:szCs w:val="24"/>
              </w:rPr>
              <w:t>HCP</w:t>
            </w:r>
            <w:r>
              <w:rPr>
                <w:rFonts w:ascii="仿宋" w:eastAsia="仿宋" w:hAnsi="仿宋" w:hint="eastAsia"/>
                <w:sz w:val="24"/>
                <w:szCs w:val="24"/>
              </w:rPr>
              <w:t>配置</w:t>
            </w:r>
            <w:r>
              <w:rPr>
                <w:rFonts w:ascii="仿宋" w:eastAsia="仿宋" w:hAnsi="仿宋"/>
                <w:sz w:val="24"/>
                <w:szCs w:val="24"/>
              </w:rPr>
              <w:t>帧</w:t>
            </w:r>
          </w:p>
        </w:tc>
        <w:tc>
          <w:tcPr>
            <w:tcW w:w="1065" w:type="dxa"/>
          </w:tcPr>
          <w:p w14:paraId="6884E549" w14:textId="77777777" w:rsidR="00081D75" w:rsidRDefault="00081D75" w:rsidP="00072A26">
            <w:pPr>
              <w:jc w:val="center"/>
              <w:rPr>
                <w:rFonts w:ascii="仿宋" w:eastAsia="仿宋" w:hAnsi="仿宋"/>
                <w:sz w:val="24"/>
                <w:szCs w:val="24"/>
              </w:rPr>
            </w:pPr>
            <w:r>
              <w:rPr>
                <w:rFonts w:ascii="仿宋" w:eastAsia="仿宋" w:hAnsi="仿宋"/>
                <w:sz w:val="24"/>
                <w:szCs w:val="24"/>
              </w:rPr>
              <w:t>8’h3</w:t>
            </w:r>
          </w:p>
        </w:tc>
        <w:tc>
          <w:tcPr>
            <w:tcW w:w="5172" w:type="dxa"/>
          </w:tcPr>
          <w:p w14:paraId="4D5D223F" w14:textId="77777777" w:rsidR="00081D75" w:rsidRDefault="00081D75" w:rsidP="00072A26">
            <w:pPr>
              <w:rPr>
                <w:rFonts w:ascii="仿宋" w:eastAsia="仿宋" w:hAnsi="仿宋"/>
                <w:sz w:val="24"/>
                <w:szCs w:val="24"/>
              </w:rPr>
            </w:pPr>
            <w:r>
              <w:rPr>
                <w:rFonts w:ascii="仿宋" w:eastAsia="仿宋" w:hAnsi="仿宋" w:hint="eastAsia"/>
                <w:sz w:val="24"/>
                <w:szCs w:val="24"/>
              </w:rPr>
              <w:t>控制器对HCP进行配置的帧；配置信息</w:t>
            </w:r>
            <w:r>
              <w:rPr>
                <w:rFonts w:ascii="仿宋" w:eastAsia="仿宋" w:hAnsi="仿宋"/>
                <w:sz w:val="24"/>
                <w:szCs w:val="24"/>
              </w:rPr>
              <w:t>存放在</w:t>
            </w:r>
            <w:r>
              <w:rPr>
                <w:rFonts w:ascii="仿宋" w:eastAsia="仿宋" w:hAnsi="仿宋" w:hint="eastAsia"/>
                <w:sz w:val="24"/>
                <w:szCs w:val="24"/>
              </w:rPr>
              <w:t>TSMP数据域</w:t>
            </w:r>
            <w:r>
              <w:rPr>
                <w:rFonts w:ascii="仿宋" w:eastAsia="仿宋" w:hAnsi="仿宋"/>
                <w:sz w:val="24"/>
                <w:szCs w:val="24"/>
              </w:rPr>
              <w:t>。</w:t>
            </w:r>
          </w:p>
        </w:tc>
      </w:tr>
      <w:tr w:rsidR="00081D75" w14:paraId="40E1DD9F" w14:textId="77777777" w:rsidTr="00072A26">
        <w:tc>
          <w:tcPr>
            <w:tcW w:w="1980" w:type="dxa"/>
          </w:tcPr>
          <w:p w14:paraId="1FCD815D" w14:textId="77777777" w:rsidR="00081D75" w:rsidRDefault="00081D75" w:rsidP="00072A26">
            <w:pPr>
              <w:jc w:val="center"/>
              <w:rPr>
                <w:rFonts w:ascii="仿宋" w:eastAsia="仿宋" w:hAnsi="仿宋"/>
                <w:sz w:val="24"/>
                <w:szCs w:val="24"/>
              </w:rPr>
            </w:pPr>
            <w:r>
              <w:rPr>
                <w:rFonts w:ascii="仿宋" w:eastAsia="仿宋" w:hAnsi="仿宋"/>
                <w:sz w:val="24"/>
                <w:szCs w:val="24"/>
              </w:rPr>
              <w:t>HCP</w:t>
            </w:r>
            <w:r>
              <w:rPr>
                <w:rFonts w:ascii="仿宋" w:eastAsia="仿宋" w:hAnsi="仿宋" w:hint="eastAsia"/>
                <w:sz w:val="24"/>
                <w:szCs w:val="24"/>
              </w:rPr>
              <w:t>状态</w:t>
            </w:r>
            <w:r>
              <w:rPr>
                <w:rFonts w:ascii="仿宋" w:eastAsia="仿宋" w:hAnsi="仿宋"/>
                <w:sz w:val="24"/>
                <w:szCs w:val="24"/>
              </w:rPr>
              <w:t>上报帧</w:t>
            </w:r>
          </w:p>
        </w:tc>
        <w:tc>
          <w:tcPr>
            <w:tcW w:w="1065" w:type="dxa"/>
          </w:tcPr>
          <w:p w14:paraId="29E89DA2" w14:textId="77777777" w:rsidR="00081D75" w:rsidRDefault="00081D75" w:rsidP="00072A26">
            <w:pPr>
              <w:jc w:val="center"/>
              <w:rPr>
                <w:rFonts w:ascii="仿宋" w:eastAsia="仿宋" w:hAnsi="仿宋"/>
                <w:sz w:val="24"/>
                <w:szCs w:val="24"/>
              </w:rPr>
            </w:pPr>
            <w:r>
              <w:rPr>
                <w:rFonts w:ascii="仿宋" w:eastAsia="仿宋" w:hAnsi="仿宋"/>
                <w:sz w:val="24"/>
                <w:szCs w:val="24"/>
              </w:rPr>
              <w:t>8’h4</w:t>
            </w:r>
          </w:p>
        </w:tc>
        <w:tc>
          <w:tcPr>
            <w:tcW w:w="5172" w:type="dxa"/>
          </w:tcPr>
          <w:p w14:paraId="5BF42951" w14:textId="77777777" w:rsidR="00081D75" w:rsidRDefault="00081D75" w:rsidP="00072A26">
            <w:pPr>
              <w:rPr>
                <w:rFonts w:ascii="仿宋" w:eastAsia="仿宋" w:hAnsi="仿宋"/>
                <w:sz w:val="24"/>
                <w:szCs w:val="24"/>
              </w:rPr>
            </w:pPr>
            <w:r>
              <w:rPr>
                <w:rFonts w:ascii="仿宋" w:eastAsia="仿宋" w:hAnsi="仿宋" w:hint="eastAsia"/>
                <w:sz w:val="24"/>
                <w:szCs w:val="24"/>
              </w:rPr>
              <w:t>HCP上报</w:t>
            </w:r>
            <w:r>
              <w:rPr>
                <w:rFonts w:ascii="仿宋" w:eastAsia="仿宋" w:hAnsi="仿宋"/>
                <w:sz w:val="24"/>
                <w:szCs w:val="24"/>
              </w:rPr>
              <w:t>的状态信息</w:t>
            </w:r>
            <w:r>
              <w:rPr>
                <w:rFonts w:ascii="仿宋" w:eastAsia="仿宋" w:hAnsi="仿宋" w:hint="eastAsia"/>
                <w:sz w:val="24"/>
                <w:szCs w:val="24"/>
              </w:rPr>
              <w:t>存放在TSMP数据域</w:t>
            </w:r>
          </w:p>
        </w:tc>
      </w:tr>
      <w:tr w:rsidR="00081D75" w14:paraId="2A533B7D" w14:textId="77777777" w:rsidTr="00072A26">
        <w:tc>
          <w:tcPr>
            <w:tcW w:w="1980" w:type="dxa"/>
          </w:tcPr>
          <w:p w14:paraId="33FFE465" w14:textId="77777777" w:rsidR="00081D75" w:rsidRDefault="00081D75" w:rsidP="00072A26">
            <w:pPr>
              <w:jc w:val="center"/>
              <w:rPr>
                <w:rFonts w:ascii="仿宋" w:eastAsia="仿宋" w:hAnsi="仿宋"/>
                <w:sz w:val="24"/>
                <w:szCs w:val="24"/>
              </w:rPr>
            </w:pPr>
            <w:r>
              <w:rPr>
                <w:rFonts w:ascii="仿宋" w:eastAsia="仿宋" w:hAnsi="仿宋" w:hint="eastAsia"/>
                <w:sz w:val="24"/>
                <w:szCs w:val="24"/>
              </w:rPr>
              <w:t>PTP封装</w:t>
            </w:r>
            <w:r>
              <w:rPr>
                <w:rFonts w:ascii="仿宋" w:eastAsia="仿宋" w:hAnsi="仿宋"/>
                <w:sz w:val="24"/>
                <w:szCs w:val="24"/>
              </w:rPr>
              <w:t>帧</w:t>
            </w:r>
          </w:p>
        </w:tc>
        <w:tc>
          <w:tcPr>
            <w:tcW w:w="1065" w:type="dxa"/>
          </w:tcPr>
          <w:p w14:paraId="7AE9C30A" w14:textId="77777777" w:rsidR="00081D75" w:rsidRDefault="00081D75" w:rsidP="00072A26">
            <w:pPr>
              <w:jc w:val="center"/>
              <w:rPr>
                <w:rFonts w:ascii="仿宋" w:eastAsia="仿宋" w:hAnsi="仿宋"/>
                <w:sz w:val="24"/>
                <w:szCs w:val="24"/>
              </w:rPr>
            </w:pPr>
            <w:r>
              <w:rPr>
                <w:rFonts w:ascii="仿宋" w:eastAsia="仿宋" w:hAnsi="仿宋"/>
                <w:sz w:val="24"/>
                <w:szCs w:val="24"/>
              </w:rPr>
              <w:t>8’h5</w:t>
            </w:r>
          </w:p>
        </w:tc>
        <w:tc>
          <w:tcPr>
            <w:tcW w:w="5172" w:type="dxa"/>
          </w:tcPr>
          <w:p w14:paraId="74EC5A5B" w14:textId="77777777" w:rsidR="00081D75" w:rsidRDefault="00081D75" w:rsidP="00072A26">
            <w:pPr>
              <w:rPr>
                <w:rFonts w:ascii="仿宋" w:eastAsia="仿宋" w:hAnsi="仿宋"/>
                <w:sz w:val="24"/>
                <w:szCs w:val="24"/>
              </w:rPr>
            </w:pPr>
            <w:r>
              <w:rPr>
                <w:rFonts w:ascii="仿宋" w:eastAsia="仿宋" w:hAnsi="仿宋" w:hint="eastAsia"/>
                <w:sz w:val="24"/>
                <w:szCs w:val="24"/>
              </w:rPr>
              <w:t>将PTP帧</w:t>
            </w:r>
            <w:r>
              <w:rPr>
                <w:rFonts w:ascii="仿宋" w:eastAsia="仿宋" w:hAnsi="仿宋"/>
                <w:sz w:val="24"/>
                <w:szCs w:val="24"/>
              </w:rPr>
              <w:t>（</w:t>
            </w:r>
            <w:r>
              <w:rPr>
                <w:rFonts w:ascii="仿宋" w:eastAsia="仿宋" w:hAnsi="仿宋" w:hint="eastAsia"/>
                <w:sz w:val="24"/>
                <w:szCs w:val="24"/>
              </w:rPr>
              <w:t>sync</w:t>
            </w:r>
            <w:r>
              <w:rPr>
                <w:rFonts w:ascii="仿宋" w:eastAsia="仿宋" w:hAnsi="仿宋"/>
                <w:sz w:val="24"/>
                <w:szCs w:val="24"/>
              </w:rPr>
              <w:t>帧</w:t>
            </w:r>
            <w:r>
              <w:rPr>
                <w:rFonts w:ascii="仿宋" w:eastAsia="仿宋" w:hAnsi="仿宋" w:hint="eastAsia"/>
                <w:sz w:val="24"/>
                <w:szCs w:val="24"/>
              </w:rPr>
              <w:t>、</w:t>
            </w:r>
            <w:proofErr w:type="spellStart"/>
            <w:r>
              <w:rPr>
                <w:rFonts w:ascii="仿宋" w:eastAsia="仿宋" w:hAnsi="仿宋"/>
                <w:sz w:val="24"/>
                <w:szCs w:val="24"/>
              </w:rPr>
              <w:t>delay_req</w:t>
            </w:r>
            <w:proofErr w:type="spellEnd"/>
            <w:r>
              <w:rPr>
                <w:rFonts w:ascii="仿宋" w:eastAsia="仿宋" w:hAnsi="仿宋" w:hint="eastAsia"/>
                <w:sz w:val="24"/>
                <w:szCs w:val="24"/>
              </w:rPr>
              <w:t>帧</w:t>
            </w:r>
            <w:r>
              <w:rPr>
                <w:rFonts w:ascii="仿宋" w:eastAsia="仿宋" w:hAnsi="仿宋"/>
                <w:sz w:val="24"/>
                <w:szCs w:val="24"/>
              </w:rPr>
              <w:t>、</w:t>
            </w:r>
            <w:proofErr w:type="spellStart"/>
            <w:r>
              <w:rPr>
                <w:rFonts w:ascii="仿宋" w:eastAsia="仿宋" w:hAnsi="仿宋"/>
                <w:sz w:val="24"/>
                <w:szCs w:val="24"/>
              </w:rPr>
              <w:t>delay_resp</w:t>
            </w:r>
            <w:proofErr w:type="spellEnd"/>
            <w:r>
              <w:rPr>
                <w:rFonts w:ascii="仿宋" w:eastAsia="仿宋" w:hAnsi="仿宋" w:hint="eastAsia"/>
                <w:sz w:val="24"/>
                <w:szCs w:val="24"/>
              </w:rPr>
              <w:t>帧</w:t>
            </w:r>
            <w:r>
              <w:rPr>
                <w:rFonts w:ascii="仿宋" w:eastAsia="仿宋" w:hAnsi="仿宋"/>
                <w:sz w:val="24"/>
                <w:szCs w:val="24"/>
              </w:rPr>
              <w:t>）</w:t>
            </w:r>
            <w:r>
              <w:rPr>
                <w:rFonts w:ascii="仿宋" w:eastAsia="仿宋" w:hAnsi="仿宋" w:hint="eastAsia"/>
                <w:sz w:val="24"/>
                <w:szCs w:val="24"/>
              </w:rPr>
              <w:t>封装</w:t>
            </w:r>
            <w:r>
              <w:rPr>
                <w:rFonts w:ascii="仿宋" w:eastAsia="仿宋" w:hAnsi="仿宋"/>
                <w:sz w:val="24"/>
                <w:szCs w:val="24"/>
              </w:rPr>
              <w:t>到</w:t>
            </w:r>
            <w:r>
              <w:rPr>
                <w:rFonts w:ascii="仿宋" w:eastAsia="仿宋" w:hAnsi="仿宋" w:hint="eastAsia"/>
                <w:sz w:val="24"/>
                <w:szCs w:val="24"/>
              </w:rPr>
              <w:t>TSMP帧</w:t>
            </w:r>
            <w:r>
              <w:rPr>
                <w:rFonts w:ascii="仿宋" w:eastAsia="仿宋" w:hAnsi="仿宋"/>
                <w:sz w:val="24"/>
                <w:szCs w:val="24"/>
              </w:rPr>
              <w:t>中，</w:t>
            </w:r>
            <w:r>
              <w:rPr>
                <w:rFonts w:ascii="仿宋" w:eastAsia="仿宋" w:hAnsi="仿宋" w:hint="eastAsia"/>
                <w:sz w:val="24"/>
                <w:szCs w:val="24"/>
              </w:rPr>
              <w:t>其中</w:t>
            </w:r>
            <w:r>
              <w:rPr>
                <w:rFonts w:ascii="仿宋" w:eastAsia="仿宋" w:hAnsi="仿宋"/>
                <w:sz w:val="24"/>
                <w:szCs w:val="24"/>
              </w:rPr>
              <w:t>PTP</w:t>
            </w:r>
            <w:proofErr w:type="gramStart"/>
            <w:r>
              <w:rPr>
                <w:rFonts w:ascii="仿宋" w:eastAsia="仿宋" w:hAnsi="仿宋" w:hint="eastAsia"/>
                <w:sz w:val="24"/>
                <w:szCs w:val="24"/>
              </w:rPr>
              <w:t>帧</w:t>
            </w:r>
            <w:proofErr w:type="gramEnd"/>
            <w:r>
              <w:rPr>
                <w:rFonts w:ascii="仿宋" w:eastAsia="仿宋" w:hAnsi="仿宋" w:hint="eastAsia"/>
                <w:sz w:val="24"/>
                <w:szCs w:val="24"/>
              </w:rPr>
              <w:t>完整</w:t>
            </w:r>
            <w:r>
              <w:rPr>
                <w:rFonts w:ascii="仿宋" w:eastAsia="仿宋" w:hAnsi="仿宋"/>
                <w:sz w:val="24"/>
                <w:szCs w:val="24"/>
              </w:rPr>
              <w:t>地</w:t>
            </w:r>
            <w:r>
              <w:rPr>
                <w:rFonts w:ascii="仿宋" w:eastAsia="仿宋" w:hAnsi="仿宋" w:hint="eastAsia"/>
                <w:sz w:val="24"/>
                <w:szCs w:val="24"/>
              </w:rPr>
              <w:t>存放在TSMP数据</w:t>
            </w:r>
            <w:r>
              <w:rPr>
                <w:rFonts w:ascii="仿宋" w:eastAsia="仿宋" w:hAnsi="仿宋"/>
                <w:sz w:val="24"/>
                <w:szCs w:val="24"/>
              </w:rPr>
              <w:t>域</w:t>
            </w:r>
          </w:p>
        </w:tc>
      </w:tr>
    </w:tbl>
    <w:p w14:paraId="7B4E78BC" w14:textId="490E478A" w:rsidR="003907AF" w:rsidRDefault="003907AF" w:rsidP="003907AF">
      <w:pPr>
        <w:keepNext/>
        <w:keepLines/>
        <w:spacing w:before="340" w:after="330" w:line="276" w:lineRule="auto"/>
        <w:outlineLvl w:val="0"/>
        <w:rPr>
          <w:rFonts w:ascii="Times New Roman" w:hAnsi="Times New Roman" w:cs="Times New Roman"/>
          <w:b/>
          <w:bCs/>
          <w:sz w:val="28"/>
          <w:szCs w:val="28"/>
        </w:rPr>
      </w:pPr>
      <w:bookmarkStart w:id="306" w:name="_Toc69049338"/>
      <w:r>
        <w:rPr>
          <w:rFonts w:ascii="Times New Roman" w:hAnsi="Times New Roman" w:cs="Times New Roman" w:hint="eastAsia"/>
          <w:b/>
          <w:bCs/>
          <w:sz w:val="28"/>
          <w:szCs w:val="28"/>
        </w:rPr>
        <w:t>附录</w:t>
      </w:r>
      <w:r w:rsidR="000D0E51">
        <w:rPr>
          <w:rFonts w:ascii="Times New Roman" w:hAnsi="Times New Roman" w:cs="Times New Roman" w:hint="eastAsia"/>
          <w:b/>
          <w:bCs/>
          <w:sz w:val="28"/>
          <w:szCs w:val="28"/>
        </w:rPr>
        <w:t>3</w:t>
      </w:r>
      <w:r>
        <w:rPr>
          <w:rFonts w:ascii="Times New Roman" w:hAnsi="Times New Roman" w:cs="Times New Roman" w:hint="eastAsia"/>
          <w:b/>
          <w:bCs/>
          <w:sz w:val="28"/>
          <w:szCs w:val="28"/>
        </w:rPr>
        <w:t>：内部寄存器定义</w:t>
      </w:r>
      <w:bookmarkEnd w:id="306"/>
    </w:p>
    <w:p w14:paraId="53F83BE0" w14:textId="72E211C1" w:rsidR="00ED772A"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架构内部可配置地址空间主要有两部分，包括：</w:t>
      </w:r>
      <w:r w:rsidRPr="00BC43D2">
        <w:rPr>
          <w:rFonts w:ascii="Times New Roman" w:hAnsi="Times New Roman" w:cs="Times New Roman" w:hint="eastAsia"/>
          <w:kern w:val="2"/>
          <w:sz w:val="28"/>
          <w:szCs w:val="32"/>
        </w:rPr>
        <w:t>MDID</w:t>
      </w:r>
      <w:r w:rsidRPr="00BC43D2">
        <w:rPr>
          <w:rFonts w:ascii="Times New Roman" w:hAnsi="Times New Roman" w:cs="Times New Roman" w:hint="eastAsia"/>
          <w:kern w:val="2"/>
          <w:sz w:val="28"/>
          <w:szCs w:val="32"/>
        </w:rPr>
        <w:t>模块号和真实地址空间，其中</w:t>
      </w:r>
      <w:r w:rsidRPr="00BC43D2">
        <w:rPr>
          <w:rFonts w:ascii="Times New Roman" w:hAnsi="Times New Roman" w:cs="Times New Roman" w:hint="eastAsia"/>
          <w:kern w:val="2"/>
          <w:sz w:val="28"/>
          <w:szCs w:val="32"/>
        </w:rPr>
        <w:t>MDID</w:t>
      </w:r>
      <w:r w:rsidRPr="00BC43D2">
        <w:rPr>
          <w:rFonts w:ascii="Times New Roman" w:hAnsi="Times New Roman" w:cs="Times New Roman" w:hint="eastAsia"/>
          <w:kern w:val="2"/>
          <w:sz w:val="28"/>
          <w:szCs w:val="32"/>
        </w:rPr>
        <w:t>模块号主要用来区分不同模块，而后</w:t>
      </w:r>
      <w:r w:rsidRPr="00BC43D2">
        <w:rPr>
          <w:rFonts w:ascii="Times New Roman" w:hAnsi="Times New Roman" w:cs="Times New Roman" w:hint="eastAsia"/>
          <w:kern w:val="2"/>
          <w:sz w:val="28"/>
          <w:szCs w:val="32"/>
        </w:rPr>
        <w:t>20</w:t>
      </w:r>
      <w:r w:rsidRPr="00BC43D2">
        <w:rPr>
          <w:rFonts w:ascii="Times New Roman" w:hAnsi="Times New Roman" w:cs="Times New Roman" w:hint="eastAsia"/>
          <w:kern w:val="2"/>
          <w:sz w:val="28"/>
          <w:szCs w:val="32"/>
        </w:rPr>
        <w:t>位为各个模块使用的地址空间。地址的第</w:t>
      </w:r>
      <w:r w:rsidRPr="00BC43D2">
        <w:rPr>
          <w:rFonts w:ascii="Times New Roman" w:hAnsi="Times New Roman" w:cs="Times New Roman" w:hint="eastAsia"/>
          <w:kern w:val="2"/>
          <w:sz w:val="28"/>
          <w:szCs w:val="32"/>
        </w:rPr>
        <w:t>19bit</w:t>
      </w:r>
      <w:proofErr w:type="gramStart"/>
      <w:r w:rsidRPr="00BC43D2">
        <w:rPr>
          <w:rFonts w:ascii="Times New Roman" w:hAnsi="Times New Roman" w:cs="Times New Roman" w:hint="eastAsia"/>
          <w:kern w:val="2"/>
          <w:sz w:val="28"/>
          <w:szCs w:val="32"/>
        </w:rPr>
        <w:t>位用于</w:t>
      </w:r>
      <w:proofErr w:type="gramEnd"/>
      <w:r w:rsidRPr="00BC43D2">
        <w:rPr>
          <w:rFonts w:ascii="Times New Roman" w:hAnsi="Times New Roman" w:cs="Times New Roman" w:hint="eastAsia"/>
          <w:kern w:val="2"/>
          <w:sz w:val="28"/>
          <w:szCs w:val="32"/>
        </w:rPr>
        <w:t>区别地址类型，控制</w:t>
      </w:r>
      <w:r w:rsidRPr="00BC43D2">
        <w:rPr>
          <w:rFonts w:ascii="Times New Roman" w:hAnsi="Times New Roman" w:cs="Times New Roman" w:hint="eastAsia"/>
          <w:kern w:val="2"/>
          <w:sz w:val="28"/>
          <w:szCs w:val="32"/>
        </w:rPr>
        <w:t>/</w:t>
      </w:r>
      <w:r w:rsidRPr="00BC43D2">
        <w:rPr>
          <w:rFonts w:ascii="Times New Roman" w:hAnsi="Times New Roman" w:cs="Times New Roman" w:hint="eastAsia"/>
          <w:kern w:val="2"/>
          <w:sz w:val="28"/>
          <w:szCs w:val="32"/>
        </w:rPr>
        <w:t>表项寄存器可读可写，调试和版本寄存器只读，每个模块的地址空间为</w:t>
      </w:r>
      <w:r w:rsidRPr="00BC43D2">
        <w:rPr>
          <w:rFonts w:ascii="Times New Roman" w:hAnsi="Times New Roman" w:cs="Times New Roman" w:hint="eastAsia"/>
          <w:kern w:val="2"/>
          <w:sz w:val="28"/>
          <w:szCs w:val="32"/>
        </w:rPr>
        <w:t>1024k,</w:t>
      </w:r>
      <w:r w:rsidRPr="00BC43D2">
        <w:rPr>
          <w:rFonts w:ascii="Times New Roman" w:hAnsi="Times New Roman" w:cs="Times New Roman" w:hint="eastAsia"/>
          <w:kern w:val="2"/>
          <w:sz w:val="28"/>
          <w:szCs w:val="32"/>
        </w:rPr>
        <w:t>其中可读可写和只读寄存器各有</w:t>
      </w:r>
      <w:r w:rsidRPr="00BC43D2">
        <w:rPr>
          <w:rFonts w:ascii="Times New Roman" w:hAnsi="Times New Roman" w:cs="Times New Roman" w:hint="eastAsia"/>
          <w:kern w:val="2"/>
          <w:sz w:val="28"/>
          <w:szCs w:val="32"/>
        </w:rPr>
        <w:t>512k</w:t>
      </w:r>
      <w:r w:rsidRPr="00BC43D2">
        <w:rPr>
          <w:rFonts w:ascii="Times New Roman" w:hAnsi="Times New Roman" w:cs="Times New Roman" w:hint="eastAsia"/>
          <w:kern w:val="2"/>
          <w:sz w:val="28"/>
          <w:szCs w:val="32"/>
        </w:rPr>
        <w:t>。具体地址含义如下。</w:t>
      </w:r>
    </w:p>
    <w:p w14:paraId="1FD9FACF" w14:textId="172A75C8" w:rsidR="003907AF" w:rsidRPr="003907AF" w:rsidRDefault="003907AF" w:rsidP="003907AF">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Pr>
          <w:rFonts w:ascii="Times New Roman" w:hAnsi="Times New Roman" w:cs="Times New Roman" w:hint="eastAsia"/>
          <w:sz w:val="28"/>
          <w:szCs w:val="32"/>
        </w:rPr>
        <w:t>地址格式</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9"/>
        <w:gridCol w:w="1743"/>
        <w:gridCol w:w="4055"/>
      </w:tblGrid>
      <w:tr w:rsidR="003907AF" w:rsidRPr="00E2146A" w14:paraId="6EF88A88" w14:textId="77777777" w:rsidTr="00CC6F78">
        <w:trPr>
          <w:trHeight w:val="397"/>
          <w:jc w:val="center"/>
        </w:trPr>
        <w:tc>
          <w:tcPr>
            <w:tcW w:w="8217" w:type="dxa"/>
            <w:gridSpan w:val="3"/>
            <w:shd w:val="clear" w:color="auto" w:fill="auto"/>
            <w:vAlign w:val="center"/>
          </w:tcPr>
          <w:p w14:paraId="0877976B"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ADDR[26:0]</w:t>
            </w:r>
          </w:p>
        </w:tc>
      </w:tr>
      <w:tr w:rsidR="003907AF" w:rsidRPr="00E2146A" w14:paraId="2EA33B4D" w14:textId="77777777" w:rsidTr="00CC6F78">
        <w:trPr>
          <w:trHeight w:val="397"/>
          <w:jc w:val="center"/>
        </w:trPr>
        <w:tc>
          <w:tcPr>
            <w:tcW w:w="2419" w:type="dxa"/>
            <w:shd w:val="clear" w:color="auto" w:fill="auto"/>
            <w:vAlign w:val="center"/>
          </w:tcPr>
          <w:p w14:paraId="4FE7791E" w14:textId="77777777" w:rsidR="003907AF" w:rsidRPr="00E2146A" w:rsidRDefault="003907AF" w:rsidP="00AC498C">
            <w:pPr>
              <w:pStyle w:val="ae"/>
              <w:jc w:val="both"/>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MDID[26:20]</w:t>
            </w:r>
          </w:p>
        </w:tc>
        <w:tc>
          <w:tcPr>
            <w:tcW w:w="1743" w:type="dxa"/>
            <w:shd w:val="clear" w:color="auto" w:fill="auto"/>
            <w:vAlign w:val="center"/>
          </w:tcPr>
          <w:p w14:paraId="7E1E5B85"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ADDR[19]</w:t>
            </w:r>
          </w:p>
        </w:tc>
        <w:tc>
          <w:tcPr>
            <w:tcW w:w="4055" w:type="dxa"/>
            <w:shd w:val="clear" w:color="auto" w:fill="auto"/>
            <w:vAlign w:val="center"/>
          </w:tcPr>
          <w:p w14:paraId="6DAA0589"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ADDR[18:0]</w:t>
            </w:r>
          </w:p>
        </w:tc>
      </w:tr>
      <w:tr w:rsidR="003907AF" w:rsidRPr="00E2146A" w14:paraId="229B4B11" w14:textId="77777777" w:rsidTr="00CC6F78">
        <w:trPr>
          <w:trHeight w:val="397"/>
          <w:jc w:val="center"/>
        </w:trPr>
        <w:tc>
          <w:tcPr>
            <w:tcW w:w="2419" w:type="dxa"/>
            <w:vMerge w:val="restart"/>
            <w:shd w:val="clear" w:color="auto" w:fill="auto"/>
            <w:vAlign w:val="center"/>
          </w:tcPr>
          <w:p w14:paraId="4726CD6B" w14:textId="77777777" w:rsidR="003907AF" w:rsidRPr="00E2146A" w:rsidRDefault="003907AF" w:rsidP="00AC498C">
            <w:pPr>
              <w:pStyle w:val="ae"/>
              <w:jc w:val="both"/>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MDID ：0-127</w:t>
            </w:r>
          </w:p>
        </w:tc>
        <w:tc>
          <w:tcPr>
            <w:tcW w:w="1743" w:type="dxa"/>
            <w:shd w:val="clear" w:color="auto" w:fill="auto"/>
            <w:vAlign w:val="center"/>
          </w:tcPr>
          <w:p w14:paraId="36A3508C"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0</w:t>
            </w:r>
          </w:p>
        </w:tc>
        <w:tc>
          <w:tcPr>
            <w:tcW w:w="4055" w:type="dxa"/>
            <w:shd w:val="clear" w:color="auto" w:fill="auto"/>
            <w:vAlign w:val="center"/>
          </w:tcPr>
          <w:p w14:paraId="3255DA0F"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该模块的控制寄存器,表项等,可读可写</w:t>
            </w:r>
          </w:p>
        </w:tc>
      </w:tr>
      <w:tr w:rsidR="003907AF" w:rsidRPr="00E2146A" w14:paraId="46C50614" w14:textId="77777777" w:rsidTr="00CC6F78">
        <w:trPr>
          <w:trHeight w:val="397"/>
          <w:jc w:val="center"/>
        </w:trPr>
        <w:tc>
          <w:tcPr>
            <w:tcW w:w="2419" w:type="dxa"/>
            <w:vMerge/>
            <w:shd w:val="clear" w:color="auto" w:fill="auto"/>
            <w:vAlign w:val="center"/>
          </w:tcPr>
          <w:p w14:paraId="3A9B87F1" w14:textId="77777777" w:rsidR="003907AF" w:rsidRPr="00E2146A" w:rsidRDefault="003907AF" w:rsidP="00AC498C">
            <w:pPr>
              <w:pStyle w:val="ae"/>
              <w:jc w:val="center"/>
              <w:rPr>
                <w:rFonts w:asciiTheme="minorEastAsia" w:eastAsiaTheme="minorEastAsia" w:hAnsiTheme="minorEastAsia" w:cstheme="minorEastAsia"/>
                <w:szCs w:val="21"/>
              </w:rPr>
            </w:pPr>
          </w:p>
        </w:tc>
        <w:tc>
          <w:tcPr>
            <w:tcW w:w="1743" w:type="dxa"/>
            <w:shd w:val="clear" w:color="auto" w:fill="auto"/>
            <w:vAlign w:val="center"/>
          </w:tcPr>
          <w:p w14:paraId="7BBB0E4D"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1</w:t>
            </w:r>
          </w:p>
        </w:tc>
        <w:tc>
          <w:tcPr>
            <w:tcW w:w="4055" w:type="dxa"/>
            <w:shd w:val="clear" w:color="auto" w:fill="auto"/>
            <w:vAlign w:val="center"/>
          </w:tcPr>
          <w:p w14:paraId="52209370" w14:textId="77777777" w:rsidR="003907AF" w:rsidRPr="00E2146A" w:rsidRDefault="003907AF" w:rsidP="00AC498C">
            <w:pPr>
              <w:pStyle w:val="ae"/>
              <w:jc w:val="center"/>
              <w:rPr>
                <w:rFonts w:asciiTheme="minorEastAsia" w:eastAsiaTheme="minorEastAsia" w:hAnsiTheme="minorEastAsia" w:cstheme="minorEastAsia"/>
                <w:szCs w:val="21"/>
              </w:rPr>
            </w:pPr>
            <w:r w:rsidRPr="00E2146A">
              <w:rPr>
                <w:rFonts w:asciiTheme="minorEastAsia" w:eastAsiaTheme="minorEastAsia" w:hAnsiTheme="minorEastAsia" w:cstheme="minorEastAsia" w:hint="eastAsia"/>
                <w:szCs w:val="21"/>
              </w:rPr>
              <w:t>只读</w:t>
            </w:r>
          </w:p>
        </w:tc>
      </w:tr>
    </w:tbl>
    <w:p w14:paraId="0F8717AB" w14:textId="601EC5A2" w:rsidR="003907AF" w:rsidRPr="00BC43D2" w:rsidRDefault="003907AF"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每个处理模块的</w:t>
      </w:r>
      <w:r w:rsidRPr="00BC43D2">
        <w:rPr>
          <w:rFonts w:ascii="Times New Roman" w:hAnsi="Times New Roman" w:cs="Times New Roman" w:hint="eastAsia"/>
          <w:kern w:val="2"/>
          <w:sz w:val="28"/>
          <w:szCs w:val="32"/>
        </w:rPr>
        <w:t>MDID</w:t>
      </w:r>
      <w:proofErr w:type="gramStart"/>
      <w:r w:rsidRPr="00BC43D2">
        <w:rPr>
          <w:rFonts w:ascii="Times New Roman" w:hAnsi="Times New Roman" w:cs="Times New Roman" w:hint="eastAsia"/>
          <w:kern w:val="2"/>
          <w:sz w:val="28"/>
          <w:szCs w:val="32"/>
        </w:rPr>
        <w:t>号分配</w:t>
      </w:r>
      <w:proofErr w:type="gramEnd"/>
      <w:r w:rsidRPr="00BC43D2">
        <w:rPr>
          <w:rFonts w:ascii="Times New Roman" w:hAnsi="Times New Roman" w:cs="Times New Roman" w:hint="eastAsia"/>
          <w:kern w:val="2"/>
          <w:sz w:val="28"/>
          <w:szCs w:val="32"/>
        </w:rPr>
        <w:t>如下：、</w:t>
      </w:r>
    </w:p>
    <w:p w14:paraId="4CA3ABE6" w14:textId="153E5197" w:rsidR="003907AF" w:rsidRPr="00AC0734" w:rsidRDefault="003907AF"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lastRenderedPageBreak/>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2</w:t>
      </w:r>
      <w:r w:rsidR="00AC0734">
        <w:rPr>
          <w:rFonts w:ascii="Times New Roman" w:hAnsi="Times New Roman" w:cs="Times New Roman" w:hint="eastAsia"/>
          <w:sz w:val="28"/>
          <w:szCs w:val="32"/>
        </w:rPr>
        <w:t xml:space="preserve"> </w:t>
      </w:r>
      <w:r w:rsidR="00AC0734" w:rsidRPr="00AC0734">
        <w:rPr>
          <w:rFonts w:ascii="Times New Roman" w:hAnsi="Times New Roman" w:cs="Times New Roman" w:hint="eastAsia"/>
          <w:sz w:val="28"/>
          <w:szCs w:val="32"/>
        </w:rPr>
        <w:t>模块中的</w:t>
      </w:r>
      <w:r w:rsidR="00AC0734" w:rsidRPr="00AC0734">
        <w:rPr>
          <w:rFonts w:ascii="Times New Roman" w:hAnsi="Times New Roman" w:cs="Times New Roman" w:hint="eastAsia"/>
          <w:sz w:val="28"/>
          <w:szCs w:val="32"/>
        </w:rPr>
        <w:t>MDID</w:t>
      </w:r>
      <w:r w:rsidR="00AC0734">
        <w:rPr>
          <w:rFonts w:ascii="Times New Roman" w:hAnsi="Times New Roman" w:cs="Times New Roman" w:hint="eastAsia"/>
          <w:sz w:val="28"/>
          <w:szCs w:val="32"/>
        </w:rPr>
        <w:t>和地址</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056"/>
        <w:gridCol w:w="1296"/>
        <w:gridCol w:w="1296"/>
        <w:gridCol w:w="1296"/>
        <w:gridCol w:w="1296"/>
        <w:gridCol w:w="1296"/>
      </w:tblGrid>
      <w:tr w:rsidR="003907AF" w:rsidRPr="00E2146A" w14:paraId="096D59EE" w14:textId="77777777" w:rsidTr="00CC6F78">
        <w:trPr>
          <w:trHeight w:val="397"/>
          <w:jc w:val="center"/>
        </w:trPr>
        <w:tc>
          <w:tcPr>
            <w:tcW w:w="1367" w:type="dxa"/>
            <w:vAlign w:val="center"/>
          </w:tcPr>
          <w:p w14:paraId="3E0679E9"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处理模块</w:t>
            </w:r>
          </w:p>
        </w:tc>
        <w:tc>
          <w:tcPr>
            <w:tcW w:w="1031" w:type="dxa"/>
            <w:vAlign w:val="center"/>
          </w:tcPr>
          <w:p w14:paraId="197FB3F1"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CSM</w:t>
            </w:r>
          </w:p>
        </w:tc>
        <w:tc>
          <w:tcPr>
            <w:tcW w:w="1161" w:type="dxa"/>
            <w:vAlign w:val="center"/>
          </w:tcPr>
          <w:p w14:paraId="5326E54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TIS</w:t>
            </w:r>
          </w:p>
        </w:tc>
        <w:tc>
          <w:tcPr>
            <w:tcW w:w="1161" w:type="dxa"/>
            <w:vAlign w:val="center"/>
          </w:tcPr>
          <w:p w14:paraId="16371F54"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TSS</w:t>
            </w:r>
          </w:p>
        </w:tc>
        <w:tc>
          <w:tcPr>
            <w:tcW w:w="1161" w:type="dxa"/>
            <w:vAlign w:val="center"/>
          </w:tcPr>
          <w:p w14:paraId="5BB98C04"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QGC</w:t>
            </w:r>
          </w:p>
        </w:tc>
        <w:tc>
          <w:tcPr>
            <w:tcW w:w="1161" w:type="dxa"/>
            <w:vAlign w:val="center"/>
          </w:tcPr>
          <w:p w14:paraId="783D5FA0"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GTS</w:t>
            </w:r>
          </w:p>
        </w:tc>
        <w:tc>
          <w:tcPr>
            <w:tcW w:w="1161" w:type="dxa"/>
            <w:vAlign w:val="center"/>
          </w:tcPr>
          <w:p w14:paraId="658A65B9"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FLT</w:t>
            </w:r>
          </w:p>
        </w:tc>
      </w:tr>
      <w:tr w:rsidR="003907AF" w:rsidRPr="00E2146A" w14:paraId="4FDBA0B8" w14:textId="77777777" w:rsidTr="00CC6F78">
        <w:trPr>
          <w:trHeight w:val="397"/>
          <w:jc w:val="center"/>
        </w:trPr>
        <w:tc>
          <w:tcPr>
            <w:tcW w:w="1367" w:type="dxa"/>
            <w:vAlign w:val="center"/>
          </w:tcPr>
          <w:p w14:paraId="431FAC45"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MDID</w:t>
            </w:r>
          </w:p>
        </w:tc>
        <w:tc>
          <w:tcPr>
            <w:tcW w:w="1031" w:type="dxa"/>
            <w:vAlign w:val="center"/>
          </w:tcPr>
          <w:p w14:paraId="31209E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0x0</w:t>
            </w:r>
          </w:p>
        </w:tc>
        <w:tc>
          <w:tcPr>
            <w:tcW w:w="1161" w:type="dxa"/>
            <w:vAlign w:val="center"/>
          </w:tcPr>
          <w:p w14:paraId="4B686B0B"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w:t>
            </w:r>
          </w:p>
        </w:tc>
        <w:tc>
          <w:tcPr>
            <w:tcW w:w="1161" w:type="dxa"/>
            <w:vAlign w:val="center"/>
          </w:tcPr>
          <w:p w14:paraId="7FDF583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w:t>
            </w:r>
          </w:p>
        </w:tc>
        <w:tc>
          <w:tcPr>
            <w:tcW w:w="1161" w:type="dxa"/>
            <w:vAlign w:val="center"/>
          </w:tcPr>
          <w:p w14:paraId="364914C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0x3-0xa</w:t>
            </w:r>
          </w:p>
        </w:tc>
        <w:tc>
          <w:tcPr>
            <w:tcW w:w="1161" w:type="dxa"/>
            <w:vAlign w:val="center"/>
          </w:tcPr>
          <w:p w14:paraId="2CAF9AA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w:t>
            </w:r>
          </w:p>
        </w:tc>
        <w:tc>
          <w:tcPr>
            <w:tcW w:w="1161" w:type="dxa"/>
            <w:vAlign w:val="center"/>
          </w:tcPr>
          <w:p w14:paraId="67CD73A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w:t>
            </w:r>
          </w:p>
        </w:tc>
      </w:tr>
      <w:tr w:rsidR="003907AF" w:rsidRPr="00E2146A" w14:paraId="40B77CF6" w14:textId="77777777" w:rsidTr="00CC6F78">
        <w:trPr>
          <w:trHeight w:val="397"/>
          <w:jc w:val="center"/>
        </w:trPr>
        <w:tc>
          <w:tcPr>
            <w:tcW w:w="1367" w:type="dxa"/>
            <w:vAlign w:val="center"/>
          </w:tcPr>
          <w:p w14:paraId="37B189C3"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地址</w:t>
            </w:r>
          </w:p>
        </w:tc>
        <w:tc>
          <w:tcPr>
            <w:tcW w:w="1031" w:type="dxa"/>
            <w:vAlign w:val="center"/>
          </w:tcPr>
          <w:p w14:paraId="30FECC4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0x0-</w:t>
            </w:r>
          </w:p>
          <w:p w14:paraId="39F0138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0xfffff</w:t>
            </w:r>
          </w:p>
        </w:tc>
        <w:tc>
          <w:tcPr>
            <w:tcW w:w="1161" w:type="dxa"/>
            <w:vAlign w:val="center"/>
          </w:tcPr>
          <w:p w14:paraId="4A2A7B1C"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0x100000-</w:t>
            </w:r>
          </w:p>
          <w:p w14:paraId="5AC1C32D"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0x1fffff</w:t>
            </w:r>
          </w:p>
        </w:tc>
        <w:tc>
          <w:tcPr>
            <w:tcW w:w="1161" w:type="dxa"/>
            <w:vAlign w:val="center"/>
          </w:tcPr>
          <w:p w14:paraId="566985AA"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0x200000-</w:t>
            </w:r>
          </w:p>
          <w:p w14:paraId="2939AF50"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0x2fffff</w:t>
            </w:r>
          </w:p>
        </w:tc>
        <w:tc>
          <w:tcPr>
            <w:tcW w:w="1161" w:type="dxa"/>
            <w:vAlign w:val="center"/>
          </w:tcPr>
          <w:p w14:paraId="250760C3"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0x300000-</w:t>
            </w:r>
          </w:p>
          <w:p w14:paraId="2717E4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0xafffff</w:t>
            </w:r>
          </w:p>
        </w:tc>
        <w:tc>
          <w:tcPr>
            <w:tcW w:w="1161" w:type="dxa"/>
            <w:vAlign w:val="center"/>
          </w:tcPr>
          <w:p w14:paraId="5AA0C795"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0xb00000-</w:t>
            </w:r>
          </w:p>
          <w:p w14:paraId="65158C5F"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0xbfffff</w:t>
            </w:r>
          </w:p>
        </w:tc>
        <w:tc>
          <w:tcPr>
            <w:tcW w:w="1161" w:type="dxa"/>
            <w:vAlign w:val="center"/>
          </w:tcPr>
          <w:p w14:paraId="06B71246"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0xc00000-</w:t>
            </w:r>
          </w:p>
          <w:p w14:paraId="3844C146" w14:textId="77777777" w:rsidR="003907AF" w:rsidRPr="00E2146A" w:rsidRDefault="003907AF" w:rsidP="00CC6F78">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0xcfffff</w:t>
            </w:r>
          </w:p>
        </w:tc>
      </w:tr>
    </w:tbl>
    <w:p w14:paraId="7317ECBF" w14:textId="49609251"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CSM</w:t>
      </w:r>
      <w:r w:rsidRPr="00AC0734">
        <w:rPr>
          <w:rFonts w:ascii="Times New Roman" w:hAnsi="Times New Roman" w:cs="Times New Roman" w:hint="eastAsia"/>
          <w:sz w:val="28"/>
          <w:szCs w:val="32"/>
        </w:rPr>
        <w:t>模块</w:t>
      </w:r>
    </w:p>
    <w:p w14:paraId="77E24AE0" w14:textId="4A37EB1F"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0x0-0xffff</w:t>
      </w:r>
      <w:r w:rsidRPr="00BC43D2">
        <w:rPr>
          <w:rFonts w:ascii="Times New Roman" w:hAnsi="Times New Roman" w:cs="Times New Roman" w:hint="eastAsia"/>
          <w:kern w:val="2"/>
          <w:sz w:val="28"/>
          <w:szCs w:val="32"/>
        </w:rPr>
        <w:t>。</w:t>
      </w:r>
    </w:p>
    <w:p w14:paraId="3F5F7E5E" w14:textId="1882F57D" w:rsidR="00AC0734" w:rsidRPr="00AC0734" w:rsidRDefault="00AC0734"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CSM</w:t>
      </w:r>
      <w:r w:rsidRPr="00AC0734">
        <w:rPr>
          <w:rFonts w:ascii="Times New Roman" w:hAnsi="Times New Roman" w:cs="Times New Roman" w:hint="eastAsia"/>
          <w:sz w:val="28"/>
          <w:szCs w:val="32"/>
        </w:rPr>
        <w:t>模块寄存器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1663"/>
        <w:gridCol w:w="1732"/>
        <w:gridCol w:w="1876"/>
        <w:gridCol w:w="1877"/>
      </w:tblGrid>
      <w:tr w:rsidR="00AC0734" w:rsidRPr="00E2146A" w14:paraId="2185A495" w14:textId="77777777" w:rsidTr="00CC6F78">
        <w:trPr>
          <w:trHeight w:val="397"/>
          <w:jc w:val="center"/>
        </w:trPr>
        <w:tc>
          <w:tcPr>
            <w:tcW w:w="1056" w:type="dxa"/>
            <w:vMerge w:val="restart"/>
            <w:shd w:val="clear" w:color="auto" w:fill="0070C0"/>
            <w:vAlign w:val="center"/>
          </w:tcPr>
          <w:p w14:paraId="4D7FB3E4" w14:textId="77777777" w:rsidR="00AC0734" w:rsidRPr="00E2146A" w:rsidRDefault="00AC0734" w:rsidP="00E2146A">
            <w:pPr>
              <w:spacing w:after="0" w:line="480" w:lineRule="auto"/>
              <w:jc w:val="center"/>
              <w:rPr>
                <w:rFonts w:ascii="宋体" w:hAnsi="宋体" w:cs="宋体"/>
                <w:sz w:val="24"/>
                <w:szCs w:val="24"/>
              </w:rPr>
            </w:pPr>
            <w:proofErr w:type="spellStart"/>
            <w:r w:rsidRPr="00E2146A">
              <w:rPr>
                <w:rFonts w:ascii="宋体" w:hAnsi="宋体" w:cs="宋体" w:hint="eastAsia"/>
                <w:sz w:val="24"/>
                <w:szCs w:val="24"/>
              </w:rPr>
              <w:t>Addr</w:t>
            </w:r>
            <w:proofErr w:type="spellEnd"/>
          </w:p>
        </w:tc>
        <w:tc>
          <w:tcPr>
            <w:tcW w:w="7019" w:type="dxa"/>
            <w:gridSpan w:val="4"/>
            <w:shd w:val="clear" w:color="auto" w:fill="0070C0"/>
            <w:vAlign w:val="center"/>
          </w:tcPr>
          <w:p w14:paraId="37250034" w14:textId="77777777" w:rsidR="00AC0734" w:rsidRPr="00E2146A" w:rsidRDefault="00AC0734" w:rsidP="00E2146A">
            <w:pPr>
              <w:tabs>
                <w:tab w:val="left" w:pos="456"/>
                <w:tab w:val="center" w:pos="841"/>
              </w:tabs>
              <w:spacing w:after="0"/>
              <w:jc w:val="center"/>
              <w:rPr>
                <w:rFonts w:ascii="宋体" w:hAnsi="宋体" w:cs="宋体"/>
                <w:sz w:val="24"/>
                <w:szCs w:val="24"/>
              </w:rPr>
            </w:pPr>
            <w:r w:rsidRPr="00E2146A">
              <w:rPr>
                <w:rFonts w:ascii="宋体" w:hAnsi="宋体" w:cs="宋体" w:hint="eastAsia"/>
                <w:sz w:val="24"/>
                <w:szCs w:val="24"/>
              </w:rPr>
              <w:t>Data</w:t>
            </w:r>
          </w:p>
        </w:tc>
      </w:tr>
      <w:tr w:rsidR="00AC0734" w:rsidRPr="00E2146A" w14:paraId="2AB58E33" w14:textId="77777777" w:rsidTr="00CC6F78">
        <w:trPr>
          <w:trHeight w:val="397"/>
          <w:jc w:val="center"/>
        </w:trPr>
        <w:tc>
          <w:tcPr>
            <w:tcW w:w="1056" w:type="dxa"/>
            <w:vMerge/>
            <w:shd w:val="clear" w:color="auto" w:fill="0070C0"/>
            <w:vAlign w:val="center"/>
          </w:tcPr>
          <w:p w14:paraId="1F07ABDE" w14:textId="77777777" w:rsidR="00AC0734" w:rsidRPr="00E2146A" w:rsidRDefault="00AC0734" w:rsidP="00E2146A">
            <w:pPr>
              <w:spacing w:after="0"/>
              <w:jc w:val="center"/>
              <w:rPr>
                <w:rFonts w:ascii="宋体" w:hAnsi="宋体" w:cs="宋体"/>
                <w:sz w:val="24"/>
                <w:szCs w:val="24"/>
              </w:rPr>
            </w:pPr>
          </w:p>
        </w:tc>
        <w:tc>
          <w:tcPr>
            <w:tcW w:w="1633" w:type="dxa"/>
            <w:shd w:val="clear" w:color="auto" w:fill="0070C0"/>
            <w:vAlign w:val="center"/>
          </w:tcPr>
          <w:p w14:paraId="04591EEC"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[31:24]</w:t>
            </w:r>
          </w:p>
        </w:tc>
        <w:tc>
          <w:tcPr>
            <w:tcW w:w="1701" w:type="dxa"/>
            <w:shd w:val="clear" w:color="auto" w:fill="0070C0"/>
            <w:vAlign w:val="center"/>
          </w:tcPr>
          <w:p w14:paraId="6A03EAD8"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[23:16]</w:t>
            </w:r>
          </w:p>
        </w:tc>
        <w:tc>
          <w:tcPr>
            <w:tcW w:w="1842" w:type="dxa"/>
            <w:shd w:val="clear" w:color="auto" w:fill="0070C0"/>
            <w:vAlign w:val="center"/>
          </w:tcPr>
          <w:p w14:paraId="335559A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[15:8]</w:t>
            </w:r>
          </w:p>
        </w:tc>
        <w:tc>
          <w:tcPr>
            <w:tcW w:w="1843" w:type="dxa"/>
            <w:shd w:val="clear" w:color="auto" w:fill="0070C0"/>
            <w:vAlign w:val="center"/>
          </w:tcPr>
          <w:p w14:paraId="6C5C444F"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[7:0]</w:t>
            </w:r>
          </w:p>
        </w:tc>
      </w:tr>
      <w:tr w:rsidR="00AC0734" w:rsidRPr="00E2146A" w14:paraId="50069CEC" w14:textId="77777777" w:rsidTr="00CC6F78">
        <w:trPr>
          <w:trHeight w:val="397"/>
          <w:jc w:val="center"/>
        </w:trPr>
        <w:tc>
          <w:tcPr>
            <w:tcW w:w="1056" w:type="dxa"/>
            <w:vAlign w:val="center"/>
          </w:tcPr>
          <w:p w14:paraId="121D0BF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0x0</w:t>
            </w:r>
          </w:p>
        </w:tc>
        <w:tc>
          <w:tcPr>
            <w:tcW w:w="7019" w:type="dxa"/>
            <w:gridSpan w:val="4"/>
            <w:vAlign w:val="center"/>
          </w:tcPr>
          <w:p w14:paraId="7F613A4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offset_l</w:t>
            </w:r>
            <w:proofErr w:type="spellEnd"/>
          </w:p>
        </w:tc>
      </w:tr>
      <w:tr w:rsidR="00AC0734" w:rsidRPr="00E2146A" w14:paraId="74A9FC65" w14:textId="77777777" w:rsidTr="00CC6F78">
        <w:trPr>
          <w:trHeight w:val="397"/>
          <w:jc w:val="center"/>
        </w:trPr>
        <w:tc>
          <w:tcPr>
            <w:tcW w:w="1056" w:type="dxa"/>
            <w:vAlign w:val="center"/>
          </w:tcPr>
          <w:p w14:paraId="28BEFACE"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0x1</w:t>
            </w:r>
          </w:p>
        </w:tc>
        <w:tc>
          <w:tcPr>
            <w:tcW w:w="7019" w:type="dxa"/>
            <w:gridSpan w:val="4"/>
            <w:vAlign w:val="center"/>
          </w:tcPr>
          <w:p w14:paraId="41A867FC"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offset_h</w:t>
            </w:r>
            <w:proofErr w:type="spellEnd"/>
          </w:p>
        </w:tc>
      </w:tr>
      <w:tr w:rsidR="00AC0734" w:rsidRPr="00E2146A" w14:paraId="71F95CD4" w14:textId="77777777" w:rsidTr="00CC6F78">
        <w:trPr>
          <w:trHeight w:val="397"/>
          <w:jc w:val="center"/>
        </w:trPr>
        <w:tc>
          <w:tcPr>
            <w:tcW w:w="1056" w:type="dxa"/>
            <w:vAlign w:val="center"/>
          </w:tcPr>
          <w:p w14:paraId="3844A454"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0x2</w:t>
            </w:r>
          </w:p>
        </w:tc>
        <w:tc>
          <w:tcPr>
            <w:tcW w:w="7019" w:type="dxa"/>
            <w:gridSpan w:val="4"/>
            <w:vAlign w:val="center"/>
          </w:tcPr>
          <w:p w14:paraId="3C610B40"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time_slot</w:t>
            </w:r>
            <w:proofErr w:type="spellEnd"/>
          </w:p>
        </w:tc>
      </w:tr>
      <w:tr w:rsidR="00AC0734" w:rsidRPr="00E2146A" w14:paraId="16F9BFD0" w14:textId="77777777" w:rsidTr="00CC6F78">
        <w:trPr>
          <w:trHeight w:val="397"/>
          <w:jc w:val="center"/>
        </w:trPr>
        <w:tc>
          <w:tcPr>
            <w:tcW w:w="1056" w:type="dxa"/>
            <w:vAlign w:val="center"/>
          </w:tcPr>
          <w:p w14:paraId="066B354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0x3</w:t>
            </w:r>
          </w:p>
        </w:tc>
        <w:tc>
          <w:tcPr>
            <w:tcW w:w="7019" w:type="dxa"/>
            <w:gridSpan w:val="4"/>
            <w:vAlign w:val="center"/>
          </w:tcPr>
          <w:p w14:paraId="59E73C1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cfg_finish</w:t>
            </w:r>
            <w:proofErr w:type="spellEnd"/>
          </w:p>
        </w:tc>
      </w:tr>
      <w:tr w:rsidR="00AC0734" w:rsidRPr="00E2146A" w14:paraId="7F009A29" w14:textId="77777777" w:rsidTr="00CC6F78">
        <w:trPr>
          <w:trHeight w:val="397"/>
          <w:jc w:val="center"/>
        </w:trPr>
        <w:tc>
          <w:tcPr>
            <w:tcW w:w="1056" w:type="dxa"/>
            <w:vAlign w:val="center"/>
          </w:tcPr>
          <w:p w14:paraId="0640468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0x4</w:t>
            </w:r>
          </w:p>
        </w:tc>
        <w:tc>
          <w:tcPr>
            <w:tcW w:w="7019" w:type="dxa"/>
            <w:gridSpan w:val="4"/>
            <w:vAlign w:val="center"/>
          </w:tcPr>
          <w:p w14:paraId="6ADEC38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port_type</w:t>
            </w:r>
            <w:proofErr w:type="spellEnd"/>
          </w:p>
        </w:tc>
      </w:tr>
      <w:tr w:rsidR="00AC0734" w:rsidRPr="00E2146A" w14:paraId="2A656869" w14:textId="77777777" w:rsidTr="00CC6F78">
        <w:trPr>
          <w:trHeight w:val="397"/>
          <w:jc w:val="center"/>
        </w:trPr>
        <w:tc>
          <w:tcPr>
            <w:tcW w:w="1056" w:type="dxa"/>
            <w:vAlign w:val="center"/>
          </w:tcPr>
          <w:p w14:paraId="55272209"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0x5</w:t>
            </w:r>
          </w:p>
        </w:tc>
        <w:tc>
          <w:tcPr>
            <w:tcW w:w="7019" w:type="dxa"/>
            <w:gridSpan w:val="4"/>
            <w:vAlign w:val="center"/>
          </w:tcPr>
          <w:p w14:paraId="595198F2"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qbv_or_ach</w:t>
            </w:r>
            <w:proofErr w:type="spellEnd"/>
          </w:p>
        </w:tc>
      </w:tr>
      <w:tr w:rsidR="00AC0734" w:rsidRPr="00E2146A" w14:paraId="4473B2DC" w14:textId="77777777" w:rsidTr="00CC6F78">
        <w:trPr>
          <w:trHeight w:val="397"/>
          <w:jc w:val="center"/>
        </w:trPr>
        <w:tc>
          <w:tcPr>
            <w:tcW w:w="1056" w:type="dxa"/>
            <w:vAlign w:val="center"/>
          </w:tcPr>
          <w:p w14:paraId="0F635E96"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0x6</w:t>
            </w:r>
          </w:p>
        </w:tc>
        <w:tc>
          <w:tcPr>
            <w:tcW w:w="7019" w:type="dxa"/>
            <w:gridSpan w:val="4"/>
            <w:vAlign w:val="center"/>
          </w:tcPr>
          <w:p w14:paraId="72305D2E"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report_type</w:t>
            </w:r>
            <w:proofErr w:type="spellEnd"/>
          </w:p>
        </w:tc>
      </w:tr>
      <w:tr w:rsidR="00AC0734" w:rsidRPr="00E2146A" w14:paraId="241F8872" w14:textId="77777777" w:rsidTr="00CC6F78">
        <w:trPr>
          <w:trHeight w:val="397"/>
          <w:jc w:val="center"/>
        </w:trPr>
        <w:tc>
          <w:tcPr>
            <w:tcW w:w="1056" w:type="dxa"/>
            <w:vAlign w:val="center"/>
          </w:tcPr>
          <w:p w14:paraId="25A17339"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0x7</w:t>
            </w:r>
          </w:p>
        </w:tc>
        <w:tc>
          <w:tcPr>
            <w:tcW w:w="7019" w:type="dxa"/>
            <w:gridSpan w:val="4"/>
            <w:vAlign w:val="center"/>
          </w:tcPr>
          <w:p w14:paraId="3DCE0841"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report_en</w:t>
            </w:r>
            <w:proofErr w:type="spellEnd"/>
          </w:p>
        </w:tc>
      </w:tr>
      <w:tr w:rsidR="00AC0734" w:rsidRPr="00E2146A" w14:paraId="2EBEF133" w14:textId="77777777" w:rsidTr="00CC6F78">
        <w:trPr>
          <w:trHeight w:val="397"/>
          <w:jc w:val="center"/>
        </w:trPr>
        <w:tc>
          <w:tcPr>
            <w:tcW w:w="1056" w:type="dxa"/>
            <w:vAlign w:val="center"/>
          </w:tcPr>
          <w:p w14:paraId="68C2474B"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0x8</w:t>
            </w:r>
          </w:p>
        </w:tc>
        <w:tc>
          <w:tcPr>
            <w:tcW w:w="7019" w:type="dxa"/>
            <w:gridSpan w:val="4"/>
            <w:vAlign w:val="center"/>
          </w:tcPr>
          <w:p w14:paraId="0035E5D6"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inject_slot_period</w:t>
            </w:r>
            <w:proofErr w:type="spellEnd"/>
          </w:p>
        </w:tc>
      </w:tr>
      <w:tr w:rsidR="00AC0734" w:rsidRPr="00E2146A" w14:paraId="259AB46E" w14:textId="77777777" w:rsidTr="00CC6F78">
        <w:trPr>
          <w:trHeight w:val="397"/>
          <w:jc w:val="center"/>
        </w:trPr>
        <w:tc>
          <w:tcPr>
            <w:tcW w:w="1056" w:type="dxa"/>
            <w:vAlign w:val="center"/>
          </w:tcPr>
          <w:p w14:paraId="6E37FCAE"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0x9</w:t>
            </w:r>
          </w:p>
        </w:tc>
        <w:tc>
          <w:tcPr>
            <w:tcW w:w="7019" w:type="dxa"/>
            <w:gridSpan w:val="4"/>
            <w:vAlign w:val="center"/>
          </w:tcPr>
          <w:p w14:paraId="74E58E8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submit_slot_period</w:t>
            </w:r>
            <w:proofErr w:type="spellEnd"/>
          </w:p>
        </w:tc>
      </w:tr>
      <w:tr w:rsidR="00AC0734" w:rsidRPr="00E2146A" w14:paraId="26B0DA83" w14:textId="77777777" w:rsidTr="00CC6F78">
        <w:trPr>
          <w:trHeight w:val="397"/>
          <w:jc w:val="center"/>
        </w:trPr>
        <w:tc>
          <w:tcPr>
            <w:tcW w:w="1056" w:type="dxa"/>
            <w:vAlign w:val="center"/>
          </w:tcPr>
          <w:p w14:paraId="3B08A78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0xa</w:t>
            </w:r>
          </w:p>
        </w:tc>
        <w:tc>
          <w:tcPr>
            <w:tcW w:w="7019" w:type="dxa"/>
            <w:gridSpan w:val="4"/>
            <w:vAlign w:val="center"/>
          </w:tcPr>
          <w:p w14:paraId="560F5EB3"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report_period</w:t>
            </w:r>
            <w:proofErr w:type="spellEnd"/>
          </w:p>
        </w:tc>
      </w:tr>
      <w:tr w:rsidR="00AC0734" w:rsidRPr="00E2146A" w14:paraId="41C0BE9E" w14:textId="77777777" w:rsidTr="00CC6F78">
        <w:trPr>
          <w:trHeight w:val="397"/>
          <w:jc w:val="center"/>
        </w:trPr>
        <w:tc>
          <w:tcPr>
            <w:tcW w:w="1056" w:type="dxa"/>
            <w:vAlign w:val="center"/>
          </w:tcPr>
          <w:p w14:paraId="69BB9320"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0xb</w:t>
            </w:r>
          </w:p>
        </w:tc>
        <w:tc>
          <w:tcPr>
            <w:tcW w:w="7019" w:type="dxa"/>
            <w:gridSpan w:val="4"/>
            <w:vAlign w:val="center"/>
          </w:tcPr>
          <w:p w14:paraId="5C083406"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offset_period</w:t>
            </w:r>
            <w:proofErr w:type="spellEnd"/>
          </w:p>
        </w:tc>
      </w:tr>
      <w:tr w:rsidR="00AC0734" w:rsidRPr="00E2146A" w14:paraId="1E068FAF" w14:textId="77777777" w:rsidTr="00CC6F78">
        <w:trPr>
          <w:trHeight w:val="397"/>
          <w:jc w:val="center"/>
        </w:trPr>
        <w:tc>
          <w:tcPr>
            <w:tcW w:w="1056" w:type="dxa"/>
            <w:vAlign w:val="center"/>
          </w:tcPr>
          <w:p w14:paraId="1A5D979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0xc</w:t>
            </w:r>
          </w:p>
        </w:tc>
        <w:tc>
          <w:tcPr>
            <w:tcW w:w="7019" w:type="dxa"/>
            <w:gridSpan w:val="4"/>
            <w:vAlign w:val="center"/>
          </w:tcPr>
          <w:p w14:paraId="138CDCFD"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rc_regulation_value</w:t>
            </w:r>
            <w:proofErr w:type="spellEnd"/>
          </w:p>
        </w:tc>
      </w:tr>
      <w:tr w:rsidR="00AC0734" w:rsidRPr="00E2146A" w14:paraId="7D4693A3" w14:textId="77777777" w:rsidTr="00CC6F78">
        <w:trPr>
          <w:trHeight w:val="397"/>
          <w:jc w:val="center"/>
        </w:trPr>
        <w:tc>
          <w:tcPr>
            <w:tcW w:w="1056" w:type="dxa"/>
            <w:vAlign w:val="center"/>
          </w:tcPr>
          <w:p w14:paraId="7CC2E1C5"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0xd</w:t>
            </w:r>
          </w:p>
        </w:tc>
        <w:tc>
          <w:tcPr>
            <w:tcW w:w="7019" w:type="dxa"/>
            <w:gridSpan w:val="4"/>
            <w:vAlign w:val="center"/>
          </w:tcPr>
          <w:p w14:paraId="5B5C416B"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be_regulation_value</w:t>
            </w:r>
            <w:proofErr w:type="spellEnd"/>
          </w:p>
        </w:tc>
      </w:tr>
      <w:tr w:rsidR="00AC0734" w:rsidRPr="00E2146A" w14:paraId="14A14018" w14:textId="77777777" w:rsidTr="00CC6F78">
        <w:trPr>
          <w:trHeight w:val="397"/>
          <w:jc w:val="center"/>
        </w:trPr>
        <w:tc>
          <w:tcPr>
            <w:tcW w:w="1056" w:type="dxa"/>
            <w:vAlign w:val="center"/>
          </w:tcPr>
          <w:p w14:paraId="179AD864"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0xe</w:t>
            </w:r>
          </w:p>
        </w:tc>
        <w:tc>
          <w:tcPr>
            <w:tcW w:w="7019" w:type="dxa"/>
            <w:gridSpan w:val="4"/>
            <w:vAlign w:val="center"/>
          </w:tcPr>
          <w:p w14:paraId="2A6C37B1" w14:textId="77777777" w:rsidR="00AC0734" w:rsidRPr="00E2146A" w:rsidRDefault="00AC0734" w:rsidP="00E2146A">
            <w:pPr>
              <w:spacing w:after="0"/>
              <w:jc w:val="center"/>
              <w:rPr>
                <w:rFonts w:ascii="宋体" w:hAnsi="宋体" w:cs="宋体"/>
                <w:sz w:val="24"/>
                <w:szCs w:val="24"/>
              </w:rPr>
            </w:pPr>
            <w:proofErr w:type="spellStart"/>
            <w:r w:rsidRPr="00E2146A">
              <w:rPr>
                <w:rFonts w:ascii="宋体" w:hAnsi="宋体" w:cs="宋体" w:hint="eastAsia"/>
                <w:sz w:val="24"/>
                <w:szCs w:val="24"/>
              </w:rPr>
              <w:t>unmap_regulation_value</w:t>
            </w:r>
            <w:proofErr w:type="spellEnd"/>
          </w:p>
        </w:tc>
      </w:tr>
      <w:tr w:rsidR="00AC0734" w:rsidRPr="00E2146A" w14:paraId="73EF6C41" w14:textId="77777777" w:rsidTr="00CC6F78">
        <w:trPr>
          <w:trHeight w:val="397"/>
          <w:jc w:val="center"/>
        </w:trPr>
        <w:tc>
          <w:tcPr>
            <w:tcW w:w="1056" w:type="dxa"/>
            <w:vAlign w:val="center"/>
          </w:tcPr>
          <w:p w14:paraId="0924947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0xf</w:t>
            </w:r>
          </w:p>
          <w:p w14:paraId="5B5F5D9C"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w:t>
            </w:r>
          </w:p>
          <w:p w14:paraId="74970A1A"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0xfffff</w:t>
            </w:r>
          </w:p>
        </w:tc>
        <w:tc>
          <w:tcPr>
            <w:tcW w:w="7019" w:type="dxa"/>
            <w:gridSpan w:val="4"/>
            <w:vAlign w:val="center"/>
          </w:tcPr>
          <w:p w14:paraId="616B7EE1" w14:textId="77777777" w:rsidR="00AC0734" w:rsidRPr="00E2146A" w:rsidRDefault="00AC0734" w:rsidP="00E2146A">
            <w:pPr>
              <w:spacing w:after="0"/>
              <w:jc w:val="center"/>
              <w:rPr>
                <w:rFonts w:ascii="宋体" w:hAnsi="宋体" w:cs="宋体"/>
                <w:sz w:val="24"/>
                <w:szCs w:val="24"/>
              </w:rPr>
            </w:pPr>
            <w:r w:rsidRPr="00E2146A">
              <w:rPr>
                <w:rFonts w:ascii="宋体" w:hAnsi="宋体" w:cs="宋体" w:hint="eastAsia"/>
                <w:sz w:val="24"/>
                <w:szCs w:val="24"/>
              </w:rPr>
              <w:t>reserve</w:t>
            </w:r>
          </w:p>
        </w:tc>
      </w:tr>
    </w:tbl>
    <w:p w14:paraId="2FBEBE0D" w14:textId="5BD33889" w:rsidR="00AC0734" w:rsidRPr="00AC0734" w:rsidRDefault="00AC0734"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3</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寄存器</w:t>
      </w:r>
      <w:r>
        <w:rPr>
          <w:rFonts w:ascii="Times New Roman" w:hAnsi="Times New Roman" w:cs="Times New Roman" w:hint="eastAsia"/>
          <w:sz w:val="28"/>
          <w:szCs w:val="32"/>
        </w:rPr>
        <w:t>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782"/>
        <w:gridCol w:w="676"/>
        <w:gridCol w:w="3218"/>
        <w:gridCol w:w="1139"/>
      </w:tblGrid>
      <w:tr w:rsidR="00AC0734" w:rsidRPr="00E2146A" w14:paraId="623AF903" w14:textId="77777777" w:rsidTr="00E2146A">
        <w:trPr>
          <w:trHeight w:val="397"/>
          <w:jc w:val="center"/>
        </w:trPr>
        <w:tc>
          <w:tcPr>
            <w:tcW w:w="2407" w:type="dxa"/>
            <w:vAlign w:val="center"/>
          </w:tcPr>
          <w:p w14:paraId="438DC93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name</w:t>
            </w:r>
          </w:p>
        </w:tc>
        <w:tc>
          <w:tcPr>
            <w:tcW w:w="782" w:type="dxa"/>
            <w:vAlign w:val="center"/>
          </w:tcPr>
          <w:p w14:paraId="316C602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bit</w:t>
            </w:r>
          </w:p>
        </w:tc>
        <w:tc>
          <w:tcPr>
            <w:tcW w:w="676" w:type="dxa"/>
            <w:vAlign w:val="center"/>
          </w:tcPr>
          <w:p w14:paraId="25B17B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4DFAF1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description</w:t>
            </w:r>
          </w:p>
        </w:tc>
        <w:tc>
          <w:tcPr>
            <w:tcW w:w="1139" w:type="dxa"/>
            <w:vAlign w:val="center"/>
          </w:tcPr>
          <w:p w14:paraId="344BFD2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default</w:t>
            </w:r>
          </w:p>
        </w:tc>
      </w:tr>
      <w:tr w:rsidR="00AC0734" w:rsidRPr="00E2146A" w14:paraId="5C61FD81" w14:textId="77777777" w:rsidTr="00E2146A">
        <w:trPr>
          <w:trHeight w:val="397"/>
          <w:jc w:val="center"/>
        </w:trPr>
        <w:tc>
          <w:tcPr>
            <w:tcW w:w="2407" w:type="dxa"/>
            <w:vMerge w:val="restart"/>
            <w:vAlign w:val="center"/>
          </w:tcPr>
          <w:p w14:paraId="0B6FC501"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offset_l</w:t>
            </w:r>
            <w:proofErr w:type="spellEnd"/>
          </w:p>
        </w:tc>
        <w:tc>
          <w:tcPr>
            <w:tcW w:w="782" w:type="dxa"/>
            <w:vAlign w:val="center"/>
          </w:tcPr>
          <w:p w14:paraId="59E573D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31:17</w:t>
            </w:r>
          </w:p>
        </w:tc>
        <w:tc>
          <w:tcPr>
            <w:tcW w:w="676" w:type="dxa"/>
            <w:vAlign w:val="center"/>
          </w:tcPr>
          <w:p w14:paraId="52997C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540CD8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代表时间偏移的高位值的低15位，表示毫秒</w:t>
            </w:r>
          </w:p>
        </w:tc>
        <w:tc>
          <w:tcPr>
            <w:tcW w:w="1139" w:type="dxa"/>
            <w:vAlign w:val="center"/>
          </w:tcPr>
          <w:p w14:paraId="021AE22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73C23109" w14:textId="77777777" w:rsidTr="00E2146A">
        <w:trPr>
          <w:trHeight w:val="397"/>
          <w:jc w:val="center"/>
        </w:trPr>
        <w:tc>
          <w:tcPr>
            <w:tcW w:w="2407" w:type="dxa"/>
            <w:vMerge/>
            <w:vAlign w:val="center"/>
          </w:tcPr>
          <w:p w14:paraId="36471ED3" w14:textId="77777777" w:rsidR="00AC0734" w:rsidRPr="00E2146A" w:rsidRDefault="00AC0734" w:rsidP="00E2146A">
            <w:pPr>
              <w:spacing w:after="0"/>
              <w:rPr>
                <w:rFonts w:ascii="宋体" w:hAnsi="宋体" w:cs="宋体"/>
                <w:sz w:val="24"/>
                <w:szCs w:val="24"/>
              </w:rPr>
            </w:pPr>
          </w:p>
        </w:tc>
        <w:tc>
          <w:tcPr>
            <w:tcW w:w="782" w:type="dxa"/>
            <w:vAlign w:val="center"/>
          </w:tcPr>
          <w:p w14:paraId="617650C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16:0</w:t>
            </w:r>
          </w:p>
        </w:tc>
        <w:tc>
          <w:tcPr>
            <w:tcW w:w="676" w:type="dxa"/>
            <w:vAlign w:val="center"/>
          </w:tcPr>
          <w:p w14:paraId="1305D11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13411C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时间偏移的低位，表示拍数</w:t>
            </w:r>
          </w:p>
        </w:tc>
        <w:tc>
          <w:tcPr>
            <w:tcW w:w="1139" w:type="dxa"/>
            <w:vAlign w:val="center"/>
          </w:tcPr>
          <w:p w14:paraId="259C2EF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2EA2DF6" w14:textId="77777777" w:rsidTr="00E2146A">
        <w:trPr>
          <w:trHeight w:val="397"/>
          <w:jc w:val="center"/>
        </w:trPr>
        <w:tc>
          <w:tcPr>
            <w:tcW w:w="2407" w:type="dxa"/>
            <w:vMerge w:val="restart"/>
            <w:vAlign w:val="center"/>
          </w:tcPr>
          <w:p w14:paraId="7BE023C5"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offset_h</w:t>
            </w:r>
            <w:proofErr w:type="spellEnd"/>
          </w:p>
        </w:tc>
        <w:tc>
          <w:tcPr>
            <w:tcW w:w="782" w:type="dxa"/>
            <w:vAlign w:val="center"/>
          </w:tcPr>
          <w:p w14:paraId="60C9465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31:17</w:t>
            </w:r>
          </w:p>
        </w:tc>
        <w:tc>
          <w:tcPr>
            <w:tcW w:w="676" w:type="dxa"/>
            <w:vAlign w:val="center"/>
          </w:tcPr>
          <w:p w14:paraId="249D12C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8E5866D" w14:textId="77777777" w:rsidR="00AC0734" w:rsidRPr="00E2146A" w:rsidRDefault="00AC0734" w:rsidP="00E2146A">
            <w:pPr>
              <w:spacing w:after="0"/>
              <w:rPr>
                <w:rFonts w:ascii="宋体" w:hAnsi="宋体" w:cs="宋体"/>
                <w:sz w:val="24"/>
                <w:szCs w:val="24"/>
              </w:rPr>
            </w:pPr>
            <w:proofErr w:type="gramStart"/>
            <w:r w:rsidRPr="00E2146A">
              <w:rPr>
                <w:rFonts w:ascii="宋体" w:hAnsi="宋体" w:cs="宋体" w:hint="eastAsia"/>
                <w:sz w:val="24"/>
                <w:szCs w:val="24"/>
              </w:rPr>
              <w:t>保留位</w:t>
            </w:r>
            <w:proofErr w:type="gramEnd"/>
          </w:p>
        </w:tc>
        <w:tc>
          <w:tcPr>
            <w:tcW w:w="1139" w:type="dxa"/>
            <w:vAlign w:val="center"/>
          </w:tcPr>
          <w:p w14:paraId="5862D74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CCEFC32" w14:textId="77777777" w:rsidTr="00E2146A">
        <w:trPr>
          <w:trHeight w:val="397"/>
          <w:jc w:val="center"/>
        </w:trPr>
        <w:tc>
          <w:tcPr>
            <w:tcW w:w="2407" w:type="dxa"/>
            <w:vMerge/>
            <w:vAlign w:val="center"/>
          </w:tcPr>
          <w:p w14:paraId="4CF22EC7" w14:textId="77777777" w:rsidR="00AC0734" w:rsidRPr="00E2146A" w:rsidRDefault="00AC0734" w:rsidP="00E2146A">
            <w:pPr>
              <w:spacing w:after="0"/>
              <w:rPr>
                <w:rFonts w:ascii="宋体" w:hAnsi="宋体" w:cs="宋体"/>
                <w:sz w:val="24"/>
                <w:szCs w:val="24"/>
              </w:rPr>
            </w:pPr>
          </w:p>
        </w:tc>
        <w:tc>
          <w:tcPr>
            <w:tcW w:w="782" w:type="dxa"/>
            <w:vAlign w:val="center"/>
          </w:tcPr>
          <w:p w14:paraId="01F95E2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16</w:t>
            </w:r>
          </w:p>
        </w:tc>
        <w:tc>
          <w:tcPr>
            <w:tcW w:w="676" w:type="dxa"/>
            <w:vAlign w:val="center"/>
          </w:tcPr>
          <w:p w14:paraId="569E2AE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CDFC75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代表时间偏移的正负值，1代表正值，如果为0，则代表负值</w:t>
            </w:r>
          </w:p>
        </w:tc>
        <w:tc>
          <w:tcPr>
            <w:tcW w:w="1139" w:type="dxa"/>
            <w:vAlign w:val="center"/>
          </w:tcPr>
          <w:p w14:paraId="7FF0328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24D405C2" w14:textId="77777777" w:rsidTr="00E2146A">
        <w:trPr>
          <w:trHeight w:val="397"/>
          <w:jc w:val="center"/>
        </w:trPr>
        <w:tc>
          <w:tcPr>
            <w:tcW w:w="2407" w:type="dxa"/>
            <w:vMerge/>
            <w:vAlign w:val="center"/>
          </w:tcPr>
          <w:p w14:paraId="6BADE8F2" w14:textId="77777777" w:rsidR="00AC0734" w:rsidRPr="00E2146A" w:rsidRDefault="00AC0734" w:rsidP="00E2146A">
            <w:pPr>
              <w:spacing w:after="0"/>
              <w:rPr>
                <w:rFonts w:ascii="宋体" w:hAnsi="宋体" w:cs="宋体"/>
                <w:sz w:val="24"/>
                <w:szCs w:val="24"/>
              </w:rPr>
            </w:pPr>
          </w:p>
        </w:tc>
        <w:tc>
          <w:tcPr>
            <w:tcW w:w="782" w:type="dxa"/>
            <w:vAlign w:val="center"/>
          </w:tcPr>
          <w:p w14:paraId="09CE838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15:0</w:t>
            </w:r>
          </w:p>
        </w:tc>
        <w:tc>
          <w:tcPr>
            <w:tcW w:w="676" w:type="dxa"/>
            <w:vAlign w:val="center"/>
          </w:tcPr>
          <w:p w14:paraId="52979B7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D33250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代表时间偏移的高位值的高16位，表示毫秒</w:t>
            </w:r>
          </w:p>
        </w:tc>
        <w:tc>
          <w:tcPr>
            <w:tcW w:w="1139" w:type="dxa"/>
            <w:vAlign w:val="center"/>
          </w:tcPr>
          <w:p w14:paraId="4E1F60D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7FB2E1D6" w14:textId="77777777" w:rsidTr="00E2146A">
        <w:trPr>
          <w:trHeight w:val="397"/>
          <w:jc w:val="center"/>
        </w:trPr>
        <w:tc>
          <w:tcPr>
            <w:tcW w:w="2407" w:type="dxa"/>
            <w:vMerge w:val="restart"/>
            <w:vAlign w:val="center"/>
          </w:tcPr>
          <w:p w14:paraId="74EDA689"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time_slot</w:t>
            </w:r>
            <w:proofErr w:type="spellEnd"/>
          </w:p>
        </w:tc>
        <w:tc>
          <w:tcPr>
            <w:tcW w:w="782" w:type="dxa"/>
            <w:vAlign w:val="center"/>
          </w:tcPr>
          <w:p w14:paraId="5C1AC5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31:11</w:t>
            </w:r>
          </w:p>
        </w:tc>
        <w:tc>
          <w:tcPr>
            <w:tcW w:w="676" w:type="dxa"/>
            <w:vAlign w:val="center"/>
          </w:tcPr>
          <w:p w14:paraId="0A143FD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5E2B84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25C4886F" w14:textId="77777777" w:rsidR="00AC0734" w:rsidRPr="00E2146A" w:rsidRDefault="00AC0734" w:rsidP="00E2146A">
            <w:pPr>
              <w:spacing w:after="0"/>
              <w:rPr>
                <w:rFonts w:ascii="宋体" w:hAnsi="宋体" w:cs="宋体"/>
                <w:sz w:val="24"/>
                <w:szCs w:val="24"/>
              </w:rPr>
            </w:pPr>
          </w:p>
        </w:tc>
      </w:tr>
      <w:tr w:rsidR="00AC0734" w:rsidRPr="00E2146A" w14:paraId="1E9D02EE" w14:textId="77777777" w:rsidTr="00E2146A">
        <w:trPr>
          <w:trHeight w:val="397"/>
          <w:jc w:val="center"/>
        </w:trPr>
        <w:tc>
          <w:tcPr>
            <w:tcW w:w="2407" w:type="dxa"/>
            <w:vMerge/>
            <w:vAlign w:val="center"/>
          </w:tcPr>
          <w:p w14:paraId="0C8ED4F1" w14:textId="77777777" w:rsidR="00AC0734" w:rsidRPr="00E2146A" w:rsidRDefault="00AC0734" w:rsidP="00E2146A">
            <w:pPr>
              <w:spacing w:after="0"/>
              <w:rPr>
                <w:rFonts w:ascii="宋体" w:hAnsi="宋体" w:cs="宋体"/>
                <w:sz w:val="24"/>
                <w:szCs w:val="24"/>
              </w:rPr>
            </w:pPr>
          </w:p>
        </w:tc>
        <w:tc>
          <w:tcPr>
            <w:tcW w:w="782" w:type="dxa"/>
            <w:vAlign w:val="center"/>
          </w:tcPr>
          <w:p w14:paraId="5E8BE15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374FAA0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639D07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时间</w:t>
            </w:r>
            <w:proofErr w:type="gramStart"/>
            <w:r w:rsidRPr="00E2146A">
              <w:rPr>
                <w:rFonts w:ascii="宋体" w:hAnsi="宋体" w:cs="宋体" w:hint="eastAsia"/>
                <w:sz w:val="24"/>
                <w:szCs w:val="24"/>
              </w:rPr>
              <w:t>槽大小</w:t>
            </w:r>
            <w:proofErr w:type="gramEnd"/>
          </w:p>
        </w:tc>
        <w:tc>
          <w:tcPr>
            <w:tcW w:w="1139" w:type="dxa"/>
            <w:vAlign w:val="center"/>
          </w:tcPr>
          <w:p w14:paraId="72FE3DF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1A6979F" w14:textId="77777777" w:rsidTr="00E2146A">
        <w:trPr>
          <w:trHeight w:val="397"/>
          <w:jc w:val="center"/>
        </w:trPr>
        <w:tc>
          <w:tcPr>
            <w:tcW w:w="2407" w:type="dxa"/>
            <w:vMerge w:val="restart"/>
            <w:vAlign w:val="center"/>
          </w:tcPr>
          <w:p w14:paraId="08862D3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cfg_finish</w:t>
            </w:r>
            <w:proofErr w:type="spellEnd"/>
          </w:p>
        </w:tc>
        <w:tc>
          <w:tcPr>
            <w:tcW w:w="782" w:type="dxa"/>
            <w:vAlign w:val="center"/>
          </w:tcPr>
          <w:p w14:paraId="1E817F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w:t>
            </w:r>
          </w:p>
        </w:tc>
        <w:tc>
          <w:tcPr>
            <w:tcW w:w="676" w:type="dxa"/>
            <w:vAlign w:val="center"/>
          </w:tcPr>
          <w:p w14:paraId="68F701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6F82CD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59DE566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04343C3C" w14:textId="77777777" w:rsidTr="00E2146A">
        <w:trPr>
          <w:trHeight w:val="397"/>
          <w:jc w:val="center"/>
        </w:trPr>
        <w:tc>
          <w:tcPr>
            <w:tcW w:w="2407" w:type="dxa"/>
            <w:vMerge/>
            <w:vAlign w:val="center"/>
          </w:tcPr>
          <w:p w14:paraId="2F138A8D" w14:textId="77777777" w:rsidR="00AC0734" w:rsidRPr="00E2146A" w:rsidRDefault="00AC0734" w:rsidP="00E2146A">
            <w:pPr>
              <w:spacing w:after="0"/>
              <w:rPr>
                <w:rFonts w:ascii="宋体" w:hAnsi="宋体" w:cs="宋体"/>
                <w:sz w:val="24"/>
                <w:szCs w:val="24"/>
              </w:rPr>
            </w:pPr>
          </w:p>
        </w:tc>
        <w:tc>
          <w:tcPr>
            <w:tcW w:w="782" w:type="dxa"/>
            <w:vAlign w:val="center"/>
          </w:tcPr>
          <w:p w14:paraId="1BB70A4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c>
          <w:tcPr>
            <w:tcW w:w="676" w:type="dxa"/>
            <w:vAlign w:val="center"/>
          </w:tcPr>
          <w:p w14:paraId="581140F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8F55BE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配置完成寄存器，</w:t>
            </w:r>
          </w:p>
          <w:p w14:paraId="67D2AA0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0代表架构正在初始化，不接收任何报文，</w:t>
            </w:r>
          </w:p>
          <w:p w14:paraId="17D14F2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1代表初始化完成，可以接收NMAC配置报文</w:t>
            </w:r>
          </w:p>
          <w:p w14:paraId="53D6034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2代表配置完成，可以接收除ST报文的任何报文</w:t>
            </w:r>
          </w:p>
          <w:p w14:paraId="5449780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3代表可以接收任何报文</w:t>
            </w:r>
          </w:p>
        </w:tc>
        <w:tc>
          <w:tcPr>
            <w:tcW w:w="1139" w:type="dxa"/>
            <w:vAlign w:val="center"/>
          </w:tcPr>
          <w:p w14:paraId="218EF40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CC34AB7" w14:textId="77777777" w:rsidTr="00E2146A">
        <w:trPr>
          <w:trHeight w:val="397"/>
          <w:jc w:val="center"/>
        </w:trPr>
        <w:tc>
          <w:tcPr>
            <w:tcW w:w="2407" w:type="dxa"/>
            <w:vMerge w:val="restart"/>
            <w:vAlign w:val="center"/>
          </w:tcPr>
          <w:p w14:paraId="62F78A29"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port_type</w:t>
            </w:r>
            <w:proofErr w:type="spellEnd"/>
          </w:p>
        </w:tc>
        <w:tc>
          <w:tcPr>
            <w:tcW w:w="782" w:type="dxa"/>
            <w:vAlign w:val="center"/>
          </w:tcPr>
          <w:p w14:paraId="4D7C21D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31:8</w:t>
            </w:r>
          </w:p>
        </w:tc>
        <w:tc>
          <w:tcPr>
            <w:tcW w:w="676" w:type="dxa"/>
            <w:vAlign w:val="center"/>
          </w:tcPr>
          <w:p w14:paraId="2E2BBC0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5ED940D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F99725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741631E" w14:textId="77777777" w:rsidTr="00E2146A">
        <w:trPr>
          <w:trHeight w:val="397"/>
          <w:jc w:val="center"/>
        </w:trPr>
        <w:tc>
          <w:tcPr>
            <w:tcW w:w="2407" w:type="dxa"/>
            <w:vMerge/>
            <w:vAlign w:val="center"/>
          </w:tcPr>
          <w:p w14:paraId="7B163EA5" w14:textId="77777777" w:rsidR="00AC0734" w:rsidRPr="00E2146A" w:rsidRDefault="00AC0734" w:rsidP="00E2146A">
            <w:pPr>
              <w:spacing w:after="0"/>
              <w:rPr>
                <w:rFonts w:ascii="宋体" w:hAnsi="宋体" w:cs="宋体"/>
                <w:sz w:val="24"/>
                <w:szCs w:val="24"/>
              </w:rPr>
            </w:pPr>
          </w:p>
        </w:tc>
        <w:tc>
          <w:tcPr>
            <w:tcW w:w="782" w:type="dxa"/>
            <w:vAlign w:val="center"/>
          </w:tcPr>
          <w:p w14:paraId="1F6E3CE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7:0</w:t>
            </w:r>
          </w:p>
        </w:tc>
        <w:tc>
          <w:tcPr>
            <w:tcW w:w="676" w:type="dxa"/>
            <w:vAlign w:val="center"/>
          </w:tcPr>
          <w:p w14:paraId="632402A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787719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 xml:space="preserve">网络端口类型寄存器，架构共有8个网络端口，寄存器的0-7位分别代表0-7端口的类型，1代表非合作类型，处理标准以太网类型的报文，0代表合作类型，处理TSN报文 </w:t>
            </w:r>
          </w:p>
        </w:tc>
        <w:tc>
          <w:tcPr>
            <w:tcW w:w="1139" w:type="dxa"/>
            <w:vAlign w:val="center"/>
          </w:tcPr>
          <w:p w14:paraId="221EEB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62B85E7" w14:textId="77777777" w:rsidTr="00E2146A">
        <w:trPr>
          <w:trHeight w:val="397"/>
          <w:jc w:val="center"/>
        </w:trPr>
        <w:tc>
          <w:tcPr>
            <w:tcW w:w="2407" w:type="dxa"/>
            <w:vMerge w:val="restart"/>
            <w:vAlign w:val="center"/>
          </w:tcPr>
          <w:p w14:paraId="42842627"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qbv_or_ach</w:t>
            </w:r>
            <w:proofErr w:type="spellEnd"/>
          </w:p>
        </w:tc>
        <w:tc>
          <w:tcPr>
            <w:tcW w:w="782" w:type="dxa"/>
            <w:vAlign w:val="center"/>
          </w:tcPr>
          <w:p w14:paraId="62B87F1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31:2</w:t>
            </w:r>
          </w:p>
        </w:tc>
        <w:tc>
          <w:tcPr>
            <w:tcW w:w="676" w:type="dxa"/>
            <w:vAlign w:val="center"/>
          </w:tcPr>
          <w:p w14:paraId="5AF11FF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F6391C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59DB893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0A689D5" w14:textId="77777777" w:rsidTr="00E2146A">
        <w:trPr>
          <w:trHeight w:val="397"/>
          <w:jc w:val="center"/>
        </w:trPr>
        <w:tc>
          <w:tcPr>
            <w:tcW w:w="2407" w:type="dxa"/>
            <w:vMerge/>
            <w:vAlign w:val="center"/>
          </w:tcPr>
          <w:p w14:paraId="5EBCCBFA" w14:textId="77777777" w:rsidR="00AC0734" w:rsidRPr="00E2146A" w:rsidRDefault="00AC0734" w:rsidP="00E2146A">
            <w:pPr>
              <w:spacing w:after="0"/>
              <w:rPr>
                <w:rFonts w:ascii="宋体" w:hAnsi="宋体" w:cs="宋体"/>
                <w:sz w:val="24"/>
                <w:szCs w:val="24"/>
              </w:rPr>
            </w:pPr>
          </w:p>
        </w:tc>
        <w:tc>
          <w:tcPr>
            <w:tcW w:w="782" w:type="dxa"/>
            <w:vAlign w:val="center"/>
          </w:tcPr>
          <w:p w14:paraId="0BEA269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w:t>
            </w:r>
          </w:p>
        </w:tc>
        <w:tc>
          <w:tcPr>
            <w:tcW w:w="676" w:type="dxa"/>
            <w:vAlign w:val="center"/>
          </w:tcPr>
          <w:p w14:paraId="30D7307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A6C301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调度模式选择信号，网络输出逻辑中的调度机制是QBV模式还是QCH模式</w:t>
            </w:r>
          </w:p>
          <w:p w14:paraId="337E6FF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0代表QBV模式；1代表QCH模式</w:t>
            </w:r>
          </w:p>
        </w:tc>
        <w:tc>
          <w:tcPr>
            <w:tcW w:w="1139" w:type="dxa"/>
            <w:vAlign w:val="center"/>
          </w:tcPr>
          <w:p w14:paraId="1499859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7762502" w14:textId="77777777" w:rsidTr="00E2146A">
        <w:trPr>
          <w:trHeight w:val="397"/>
          <w:jc w:val="center"/>
        </w:trPr>
        <w:tc>
          <w:tcPr>
            <w:tcW w:w="2407" w:type="dxa"/>
            <w:vMerge w:val="restart"/>
            <w:vAlign w:val="center"/>
          </w:tcPr>
          <w:p w14:paraId="70028F0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report_type</w:t>
            </w:r>
            <w:proofErr w:type="spellEnd"/>
          </w:p>
        </w:tc>
        <w:tc>
          <w:tcPr>
            <w:tcW w:w="782" w:type="dxa"/>
            <w:vAlign w:val="center"/>
          </w:tcPr>
          <w:p w14:paraId="2D354FB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31:16</w:t>
            </w:r>
          </w:p>
        </w:tc>
        <w:tc>
          <w:tcPr>
            <w:tcW w:w="676" w:type="dxa"/>
            <w:vAlign w:val="center"/>
          </w:tcPr>
          <w:p w14:paraId="7140E3F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61777B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3FC659F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7A87C4A" w14:textId="77777777" w:rsidTr="00E2146A">
        <w:trPr>
          <w:trHeight w:val="397"/>
          <w:jc w:val="center"/>
        </w:trPr>
        <w:tc>
          <w:tcPr>
            <w:tcW w:w="2407" w:type="dxa"/>
            <w:vMerge/>
            <w:vAlign w:val="center"/>
          </w:tcPr>
          <w:p w14:paraId="4A76941E" w14:textId="77777777" w:rsidR="00AC0734" w:rsidRPr="00E2146A" w:rsidRDefault="00AC0734" w:rsidP="00E2146A">
            <w:pPr>
              <w:spacing w:after="0"/>
              <w:rPr>
                <w:rFonts w:ascii="宋体" w:hAnsi="宋体" w:cs="宋体"/>
                <w:sz w:val="24"/>
                <w:szCs w:val="24"/>
              </w:rPr>
            </w:pPr>
          </w:p>
        </w:tc>
        <w:tc>
          <w:tcPr>
            <w:tcW w:w="782" w:type="dxa"/>
            <w:vAlign w:val="center"/>
          </w:tcPr>
          <w:p w14:paraId="421D2D4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15:0</w:t>
            </w:r>
          </w:p>
        </w:tc>
        <w:tc>
          <w:tcPr>
            <w:tcW w:w="676" w:type="dxa"/>
            <w:vAlign w:val="center"/>
          </w:tcPr>
          <w:p w14:paraId="745F93C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1B4101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上报类型，具体参考附录D</w:t>
            </w:r>
          </w:p>
        </w:tc>
        <w:tc>
          <w:tcPr>
            <w:tcW w:w="1139" w:type="dxa"/>
            <w:vAlign w:val="center"/>
          </w:tcPr>
          <w:p w14:paraId="43DAB04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586AB8F" w14:textId="77777777" w:rsidTr="00E2146A">
        <w:trPr>
          <w:trHeight w:val="397"/>
          <w:jc w:val="center"/>
        </w:trPr>
        <w:tc>
          <w:tcPr>
            <w:tcW w:w="2407" w:type="dxa"/>
            <w:vMerge w:val="restart"/>
            <w:vAlign w:val="center"/>
          </w:tcPr>
          <w:p w14:paraId="55B4F215"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report_en</w:t>
            </w:r>
            <w:proofErr w:type="spellEnd"/>
          </w:p>
        </w:tc>
        <w:tc>
          <w:tcPr>
            <w:tcW w:w="782" w:type="dxa"/>
            <w:vAlign w:val="center"/>
          </w:tcPr>
          <w:p w14:paraId="19B7E93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w:t>
            </w:r>
          </w:p>
        </w:tc>
        <w:tc>
          <w:tcPr>
            <w:tcW w:w="676" w:type="dxa"/>
            <w:vAlign w:val="center"/>
          </w:tcPr>
          <w:p w14:paraId="3F7BD2A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C4D366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092D9A5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DA345BD" w14:textId="77777777" w:rsidTr="00E2146A">
        <w:trPr>
          <w:trHeight w:val="397"/>
          <w:jc w:val="center"/>
        </w:trPr>
        <w:tc>
          <w:tcPr>
            <w:tcW w:w="2407" w:type="dxa"/>
            <w:vMerge/>
            <w:vAlign w:val="center"/>
          </w:tcPr>
          <w:p w14:paraId="0A707062" w14:textId="77777777" w:rsidR="00AC0734" w:rsidRPr="00E2146A" w:rsidRDefault="00AC0734" w:rsidP="00E2146A">
            <w:pPr>
              <w:spacing w:after="0"/>
              <w:rPr>
                <w:rFonts w:ascii="宋体" w:hAnsi="宋体" w:cs="宋体"/>
                <w:sz w:val="24"/>
                <w:szCs w:val="24"/>
              </w:rPr>
            </w:pPr>
          </w:p>
        </w:tc>
        <w:tc>
          <w:tcPr>
            <w:tcW w:w="782" w:type="dxa"/>
            <w:vAlign w:val="center"/>
          </w:tcPr>
          <w:p w14:paraId="1694148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c>
          <w:tcPr>
            <w:tcW w:w="676" w:type="dxa"/>
            <w:vAlign w:val="center"/>
          </w:tcPr>
          <w:p w14:paraId="49E3557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153278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上报使能信号，配置与状态管理模块是否进行周期性上报</w:t>
            </w:r>
          </w:p>
          <w:p w14:paraId="5E1F2ED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0代表不上报；1代表上报</w:t>
            </w:r>
          </w:p>
        </w:tc>
        <w:tc>
          <w:tcPr>
            <w:tcW w:w="1139" w:type="dxa"/>
            <w:vAlign w:val="center"/>
          </w:tcPr>
          <w:p w14:paraId="6D54EA0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E7BB48B" w14:textId="77777777" w:rsidTr="00E2146A">
        <w:trPr>
          <w:trHeight w:val="397"/>
          <w:jc w:val="center"/>
        </w:trPr>
        <w:tc>
          <w:tcPr>
            <w:tcW w:w="2407" w:type="dxa"/>
            <w:vMerge w:val="restart"/>
            <w:vAlign w:val="center"/>
          </w:tcPr>
          <w:p w14:paraId="2BB76836"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inject_slot_period</w:t>
            </w:r>
            <w:proofErr w:type="spellEnd"/>
          </w:p>
        </w:tc>
        <w:tc>
          <w:tcPr>
            <w:tcW w:w="782" w:type="dxa"/>
            <w:vAlign w:val="center"/>
          </w:tcPr>
          <w:p w14:paraId="36259F8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5C65FBE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4F7E6C9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017DCB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40450261" w14:textId="77777777" w:rsidTr="00E2146A">
        <w:trPr>
          <w:trHeight w:val="397"/>
          <w:jc w:val="center"/>
        </w:trPr>
        <w:tc>
          <w:tcPr>
            <w:tcW w:w="2407" w:type="dxa"/>
            <w:vMerge/>
            <w:vAlign w:val="center"/>
          </w:tcPr>
          <w:p w14:paraId="1ACA24B2" w14:textId="77777777" w:rsidR="00AC0734" w:rsidRPr="00E2146A" w:rsidRDefault="00AC0734" w:rsidP="00E2146A">
            <w:pPr>
              <w:spacing w:after="0"/>
              <w:rPr>
                <w:rFonts w:ascii="宋体" w:hAnsi="宋体" w:cs="宋体"/>
                <w:sz w:val="24"/>
                <w:szCs w:val="24"/>
              </w:rPr>
            </w:pPr>
          </w:p>
        </w:tc>
        <w:tc>
          <w:tcPr>
            <w:tcW w:w="782" w:type="dxa"/>
            <w:vAlign w:val="center"/>
          </w:tcPr>
          <w:p w14:paraId="57EE7F3A"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7393C79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75D88F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注入时间槽周期，架构内部时间槽切换的周期值</w:t>
            </w:r>
          </w:p>
          <w:p w14:paraId="2A5BFE6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配置的值范围：1-1024个</w:t>
            </w:r>
          </w:p>
        </w:tc>
        <w:tc>
          <w:tcPr>
            <w:tcW w:w="1139" w:type="dxa"/>
            <w:vAlign w:val="center"/>
          </w:tcPr>
          <w:p w14:paraId="263AFE9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1CAF14E" w14:textId="77777777" w:rsidTr="00E2146A">
        <w:trPr>
          <w:trHeight w:val="397"/>
          <w:jc w:val="center"/>
        </w:trPr>
        <w:tc>
          <w:tcPr>
            <w:tcW w:w="2407" w:type="dxa"/>
            <w:vMerge w:val="restart"/>
            <w:vAlign w:val="center"/>
          </w:tcPr>
          <w:p w14:paraId="327906D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submit_slot_period</w:t>
            </w:r>
            <w:proofErr w:type="spellEnd"/>
          </w:p>
        </w:tc>
        <w:tc>
          <w:tcPr>
            <w:tcW w:w="782" w:type="dxa"/>
            <w:vAlign w:val="center"/>
          </w:tcPr>
          <w:p w14:paraId="6807A05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079F4C0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53560C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6BCE3B6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34191B3" w14:textId="77777777" w:rsidTr="00E2146A">
        <w:trPr>
          <w:trHeight w:val="397"/>
          <w:jc w:val="center"/>
        </w:trPr>
        <w:tc>
          <w:tcPr>
            <w:tcW w:w="2407" w:type="dxa"/>
            <w:vMerge/>
            <w:vAlign w:val="center"/>
          </w:tcPr>
          <w:p w14:paraId="41983166" w14:textId="77777777" w:rsidR="00AC0734" w:rsidRPr="00E2146A" w:rsidRDefault="00AC0734" w:rsidP="00E2146A">
            <w:pPr>
              <w:spacing w:after="0"/>
              <w:rPr>
                <w:rFonts w:ascii="宋体" w:hAnsi="宋体" w:cs="宋体"/>
                <w:sz w:val="24"/>
                <w:szCs w:val="24"/>
              </w:rPr>
            </w:pPr>
          </w:p>
        </w:tc>
        <w:tc>
          <w:tcPr>
            <w:tcW w:w="782" w:type="dxa"/>
            <w:vAlign w:val="center"/>
          </w:tcPr>
          <w:p w14:paraId="06ABFDC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10:0</w:t>
            </w:r>
          </w:p>
        </w:tc>
        <w:tc>
          <w:tcPr>
            <w:tcW w:w="676" w:type="dxa"/>
            <w:vAlign w:val="center"/>
          </w:tcPr>
          <w:p w14:paraId="0F32BDF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8AD7E73"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提交时间槽周期，架构内部时间槽切换的周期值</w:t>
            </w:r>
          </w:p>
          <w:p w14:paraId="22D8C89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配置的值范围：1-1024个</w:t>
            </w:r>
          </w:p>
        </w:tc>
        <w:tc>
          <w:tcPr>
            <w:tcW w:w="1139" w:type="dxa"/>
            <w:vAlign w:val="center"/>
          </w:tcPr>
          <w:p w14:paraId="7193EEE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69E2750C" w14:textId="77777777" w:rsidTr="00E2146A">
        <w:trPr>
          <w:trHeight w:val="397"/>
          <w:jc w:val="center"/>
        </w:trPr>
        <w:tc>
          <w:tcPr>
            <w:tcW w:w="2407" w:type="dxa"/>
            <w:vMerge w:val="restart"/>
            <w:vAlign w:val="center"/>
          </w:tcPr>
          <w:p w14:paraId="157F6243"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report_period</w:t>
            </w:r>
            <w:proofErr w:type="spellEnd"/>
          </w:p>
        </w:tc>
        <w:tc>
          <w:tcPr>
            <w:tcW w:w="782" w:type="dxa"/>
            <w:vAlign w:val="center"/>
          </w:tcPr>
          <w:p w14:paraId="52E95CD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31:12</w:t>
            </w:r>
          </w:p>
        </w:tc>
        <w:tc>
          <w:tcPr>
            <w:tcW w:w="676" w:type="dxa"/>
            <w:vAlign w:val="center"/>
          </w:tcPr>
          <w:p w14:paraId="5D9B55E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B3C83A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B93384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A8AFFD0" w14:textId="77777777" w:rsidTr="00E2146A">
        <w:trPr>
          <w:trHeight w:val="397"/>
          <w:jc w:val="center"/>
        </w:trPr>
        <w:tc>
          <w:tcPr>
            <w:tcW w:w="2407" w:type="dxa"/>
            <w:vMerge/>
            <w:vAlign w:val="center"/>
          </w:tcPr>
          <w:p w14:paraId="2FB1403A" w14:textId="77777777" w:rsidR="00AC0734" w:rsidRPr="00E2146A" w:rsidRDefault="00AC0734" w:rsidP="00E2146A">
            <w:pPr>
              <w:spacing w:after="0"/>
              <w:rPr>
                <w:rFonts w:ascii="宋体" w:hAnsi="宋体" w:cs="宋体"/>
                <w:sz w:val="24"/>
                <w:szCs w:val="24"/>
              </w:rPr>
            </w:pPr>
          </w:p>
        </w:tc>
        <w:tc>
          <w:tcPr>
            <w:tcW w:w="782" w:type="dxa"/>
            <w:vAlign w:val="center"/>
          </w:tcPr>
          <w:p w14:paraId="3DF9B60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11:0</w:t>
            </w:r>
          </w:p>
        </w:tc>
        <w:tc>
          <w:tcPr>
            <w:tcW w:w="676" w:type="dxa"/>
            <w:vAlign w:val="center"/>
          </w:tcPr>
          <w:p w14:paraId="2FC8226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BDC7B5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上报周期，配置与状态管理模块上报的周期值</w:t>
            </w:r>
          </w:p>
          <w:p w14:paraId="4473D194"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配置的值范围：1（</w:t>
            </w:r>
            <w:proofErr w:type="spellStart"/>
            <w:r w:rsidRPr="00E2146A">
              <w:rPr>
                <w:rFonts w:ascii="宋体" w:hAnsi="宋体" w:cs="宋体" w:hint="eastAsia"/>
                <w:sz w:val="24"/>
                <w:szCs w:val="24"/>
              </w:rPr>
              <w:t>ms</w:t>
            </w:r>
            <w:proofErr w:type="spellEnd"/>
            <w:r w:rsidRPr="00E2146A">
              <w:rPr>
                <w:rFonts w:ascii="宋体" w:hAnsi="宋体" w:cs="宋体" w:hint="eastAsia"/>
                <w:sz w:val="24"/>
                <w:szCs w:val="24"/>
              </w:rPr>
              <w:t>）或1000（</w:t>
            </w:r>
            <w:proofErr w:type="spellStart"/>
            <w:r w:rsidRPr="00E2146A">
              <w:rPr>
                <w:rFonts w:ascii="宋体" w:hAnsi="宋体" w:cs="宋体" w:hint="eastAsia"/>
                <w:sz w:val="24"/>
                <w:szCs w:val="24"/>
              </w:rPr>
              <w:t>ms</w:t>
            </w:r>
            <w:proofErr w:type="spellEnd"/>
            <w:r w:rsidRPr="00E2146A">
              <w:rPr>
                <w:rFonts w:ascii="宋体" w:hAnsi="宋体" w:cs="宋体" w:hint="eastAsia"/>
                <w:sz w:val="24"/>
                <w:szCs w:val="24"/>
              </w:rPr>
              <w:t>）</w:t>
            </w:r>
          </w:p>
        </w:tc>
        <w:tc>
          <w:tcPr>
            <w:tcW w:w="1139" w:type="dxa"/>
            <w:vAlign w:val="center"/>
          </w:tcPr>
          <w:p w14:paraId="2A3BFDF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87E82A9" w14:textId="77777777" w:rsidTr="00E2146A">
        <w:trPr>
          <w:trHeight w:val="397"/>
          <w:jc w:val="center"/>
        </w:trPr>
        <w:tc>
          <w:tcPr>
            <w:tcW w:w="2407" w:type="dxa"/>
            <w:vMerge w:val="restart"/>
            <w:vAlign w:val="center"/>
          </w:tcPr>
          <w:p w14:paraId="2184BDE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offset_period</w:t>
            </w:r>
            <w:proofErr w:type="spellEnd"/>
          </w:p>
        </w:tc>
        <w:tc>
          <w:tcPr>
            <w:tcW w:w="782" w:type="dxa"/>
            <w:vAlign w:val="center"/>
          </w:tcPr>
          <w:p w14:paraId="7C7643F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31:24</w:t>
            </w:r>
          </w:p>
        </w:tc>
        <w:tc>
          <w:tcPr>
            <w:tcW w:w="676" w:type="dxa"/>
            <w:vAlign w:val="center"/>
          </w:tcPr>
          <w:p w14:paraId="601A875D"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4C7E7C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3414AEB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9CDC99B" w14:textId="77777777" w:rsidTr="00E2146A">
        <w:trPr>
          <w:trHeight w:val="397"/>
          <w:jc w:val="center"/>
        </w:trPr>
        <w:tc>
          <w:tcPr>
            <w:tcW w:w="2407" w:type="dxa"/>
            <w:vMerge/>
            <w:vAlign w:val="center"/>
          </w:tcPr>
          <w:p w14:paraId="48675660" w14:textId="77777777" w:rsidR="00AC0734" w:rsidRPr="00E2146A" w:rsidRDefault="00AC0734" w:rsidP="00E2146A">
            <w:pPr>
              <w:spacing w:after="0"/>
              <w:rPr>
                <w:rFonts w:ascii="宋体" w:hAnsi="宋体" w:cs="宋体"/>
                <w:sz w:val="24"/>
                <w:szCs w:val="24"/>
              </w:rPr>
            </w:pPr>
          </w:p>
        </w:tc>
        <w:tc>
          <w:tcPr>
            <w:tcW w:w="782" w:type="dxa"/>
            <w:vAlign w:val="center"/>
          </w:tcPr>
          <w:p w14:paraId="3F69779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23:0</w:t>
            </w:r>
          </w:p>
        </w:tc>
        <w:tc>
          <w:tcPr>
            <w:tcW w:w="676" w:type="dxa"/>
            <w:vAlign w:val="center"/>
          </w:tcPr>
          <w:p w14:paraId="4C1CD59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093AA22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offset补偿的配置周期</w:t>
            </w:r>
          </w:p>
        </w:tc>
        <w:tc>
          <w:tcPr>
            <w:tcW w:w="1139" w:type="dxa"/>
            <w:vMerge/>
            <w:vAlign w:val="center"/>
          </w:tcPr>
          <w:p w14:paraId="296B70A9" w14:textId="77777777" w:rsidR="00AC0734" w:rsidRPr="00E2146A" w:rsidRDefault="00AC0734" w:rsidP="00E2146A">
            <w:pPr>
              <w:spacing w:after="0"/>
              <w:rPr>
                <w:rFonts w:ascii="宋体" w:hAnsi="宋体" w:cs="宋体"/>
                <w:sz w:val="24"/>
                <w:szCs w:val="24"/>
              </w:rPr>
            </w:pPr>
          </w:p>
        </w:tc>
      </w:tr>
      <w:tr w:rsidR="00AC0734" w:rsidRPr="00E2146A" w14:paraId="5BECE7EB" w14:textId="77777777" w:rsidTr="00E2146A">
        <w:trPr>
          <w:trHeight w:val="397"/>
          <w:jc w:val="center"/>
        </w:trPr>
        <w:tc>
          <w:tcPr>
            <w:tcW w:w="2407" w:type="dxa"/>
            <w:vMerge w:val="restart"/>
            <w:vAlign w:val="center"/>
          </w:tcPr>
          <w:p w14:paraId="06BBFA5B"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rc_regulation_value</w:t>
            </w:r>
            <w:proofErr w:type="spellEnd"/>
          </w:p>
          <w:p w14:paraId="74802DA0" w14:textId="77777777" w:rsidR="00AC0734" w:rsidRPr="00E2146A" w:rsidRDefault="00AC0734" w:rsidP="00E2146A">
            <w:pPr>
              <w:spacing w:after="0"/>
              <w:rPr>
                <w:rFonts w:ascii="宋体" w:hAnsi="宋体" w:cs="宋体"/>
                <w:sz w:val="24"/>
                <w:szCs w:val="24"/>
              </w:rPr>
            </w:pPr>
          </w:p>
        </w:tc>
        <w:tc>
          <w:tcPr>
            <w:tcW w:w="782" w:type="dxa"/>
            <w:vAlign w:val="center"/>
          </w:tcPr>
          <w:p w14:paraId="746358A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224CA62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18F1BE1"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1A2D6E4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1CD4E2F0" w14:textId="77777777" w:rsidTr="00E2146A">
        <w:trPr>
          <w:trHeight w:val="397"/>
          <w:jc w:val="center"/>
        </w:trPr>
        <w:tc>
          <w:tcPr>
            <w:tcW w:w="2407" w:type="dxa"/>
            <w:vMerge/>
            <w:vAlign w:val="center"/>
          </w:tcPr>
          <w:p w14:paraId="2A8A16D0" w14:textId="77777777" w:rsidR="00AC0734" w:rsidRPr="00E2146A" w:rsidRDefault="00AC0734" w:rsidP="00E2146A">
            <w:pPr>
              <w:spacing w:after="0"/>
              <w:rPr>
                <w:rFonts w:ascii="宋体" w:hAnsi="宋体" w:cs="宋体"/>
                <w:sz w:val="24"/>
                <w:szCs w:val="24"/>
              </w:rPr>
            </w:pPr>
          </w:p>
        </w:tc>
        <w:tc>
          <w:tcPr>
            <w:tcW w:w="782" w:type="dxa"/>
            <w:vAlign w:val="center"/>
          </w:tcPr>
          <w:p w14:paraId="0E99E76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414E4875"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733E90A2" w14:textId="7905E14D"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RC流的监管阈值，当BUFID的剩余个数小于该值，开始丢弃RC报文</w:t>
            </w:r>
          </w:p>
        </w:tc>
        <w:tc>
          <w:tcPr>
            <w:tcW w:w="1139" w:type="dxa"/>
            <w:vMerge/>
            <w:vAlign w:val="center"/>
          </w:tcPr>
          <w:p w14:paraId="423F98C7" w14:textId="77777777" w:rsidR="00AC0734" w:rsidRPr="00E2146A" w:rsidRDefault="00AC0734" w:rsidP="00E2146A">
            <w:pPr>
              <w:spacing w:after="0"/>
              <w:rPr>
                <w:rFonts w:ascii="宋体" w:hAnsi="宋体" w:cs="宋体"/>
                <w:sz w:val="24"/>
                <w:szCs w:val="24"/>
              </w:rPr>
            </w:pPr>
          </w:p>
        </w:tc>
      </w:tr>
      <w:tr w:rsidR="00AC0734" w:rsidRPr="00E2146A" w14:paraId="6256ED18" w14:textId="77777777" w:rsidTr="00E2146A">
        <w:trPr>
          <w:trHeight w:val="397"/>
          <w:jc w:val="center"/>
        </w:trPr>
        <w:tc>
          <w:tcPr>
            <w:tcW w:w="2407" w:type="dxa"/>
            <w:vMerge w:val="restart"/>
            <w:vAlign w:val="center"/>
          </w:tcPr>
          <w:p w14:paraId="2E12C018"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be_regulation_value</w:t>
            </w:r>
            <w:proofErr w:type="spellEnd"/>
          </w:p>
        </w:tc>
        <w:tc>
          <w:tcPr>
            <w:tcW w:w="782" w:type="dxa"/>
            <w:vAlign w:val="center"/>
          </w:tcPr>
          <w:p w14:paraId="2060275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23D13D06"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2D1EC68E"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10B3F1F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39E79D91" w14:textId="77777777" w:rsidTr="00E2146A">
        <w:trPr>
          <w:trHeight w:val="397"/>
          <w:jc w:val="center"/>
        </w:trPr>
        <w:tc>
          <w:tcPr>
            <w:tcW w:w="2407" w:type="dxa"/>
            <w:vMerge/>
            <w:vAlign w:val="center"/>
          </w:tcPr>
          <w:p w14:paraId="3BD2936D" w14:textId="77777777" w:rsidR="00AC0734" w:rsidRPr="00E2146A" w:rsidRDefault="00AC0734" w:rsidP="00E2146A">
            <w:pPr>
              <w:spacing w:after="0"/>
              <w:rPr>
                <w:rFonts w:ascii="宋体" w:hAnsi="宋体" w:cs="宋体"/>
                <w:sz w:val="24"/>
                <w:szCs w:val="24"/>
              </w:rPr>
            </w:pPr>
          </w:p>
        </w:tc>
        <w:tc>
          <w:tcPr>
            <w:tcW w:w="782" w:type="dxa"/>
            <w:vAlign w:val="center"/>
          </w:tcPr>
          <w:p w14:paraId="186E910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64BF21AB"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37B92B0" w14:textId="697C7D32"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BE流的监管阈值，当BUFID的剩余个数小于该值，开始丢弃BE报文和RC报文</w:t>
            </w:r>
          </w:p>
        </w:tc>
        <w:tc>
          <w:tcPr>
            <w:tcW w:w="1139" w:type="dxa"/>
            <w:vMerge/>
            <w:vAlign w:val="center"/>
          </w:tcPr>
          <w:p w14:paraId="06B71D31" w14:textId="77777777" w:rsidR="00AC0734" w:rsidRPr="00E2146A" w:rsidRDefault="00AC0734" w:rsidP="00E2146A">
            <w:pPr>
              <w:spacing w:after="0"/>
              <w:rPr>
                <w:rFonts w:ascii="宋体" w:hAnsi="宋体" w:cs="宋体"/>
                <w:sz w:val="24"/>
                <w:szCs w:val="24"/>
              </w:rPr>
            </w:pPr>
          </w:p>
        </w:tc>
      </w:tr>
      <w:tr w:rsidR="00AC0734" w:rsidRPr="00E2146A" w14:paraId="36DA4655" w14:textId="77777777" w:rsidTr="00E2146A">
        <w:trPr>
          <w:trHeight w:val="397"/>
          <w:jc w:val="center"/>
        </w:trPr>
        <w:tc>
          <w:tcPr>
            <w:tcW w:w="2407" w:type="dxa"/>
            <w:vMerge w:val="restart"/>
            <w:vAlign w:val="center"/>
          </w:tcPr>
          <w:p w14:paraId="0594A96F" w14:textId="77777777" w:rsidR="00AC0734" w:rsidRPr="00E2146A" w:rsidRDefault="00AC0734" w:rsidP="00E2146A">
            <w:pPr>
              <w:spacing w:after="0"/>
              <w:rPr>
                <w:rFonts w:ascii="宋体" w:hAnsi="宋体" w:cs="宋体"/>
                <w:sz w:val="24"/>
                <w:szCs w:val="24"/>
              </w:rPr>
            </w:pPr>
            <w:proofErr w:type="spellStart"/>
            <w:r w:rsidRPr="00E2146A">
              <w:rPr>
                <w:rFonts w:ascii="宋体" w:hAnsi="宋体" w:cs="宋体" w:hint="eastAsia"/>
                <w:sz w:val="24"/>
                <w:szCs w:val="24"/>
              </w:rPr>
              <w:t>unmap_regulation_value</w:t>
            </w:r>
            <w:proofErr w:type="spellEnd"/>
          </w:p>
        </w:tc>
        <w:tc>
          <w:tcPr>
            <w:tcW w:w="782" w:type="dxa"/>
            <w:vAlign w:val="center"/>
          </w:tcPr>
          <w:p w14:paraId="3334AE10"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070672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1D553F6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Merge w:val="restart"/>
            <w:vAlign w:val="center"/>
          </w:tcPr>
          <w:p w14:paraId="6A6EC72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r w:rsidR="00AC0734" w:rsidRPr="00E2146A" w14:paraId="5A7FB513" w14:textId="77777777" w:rsidTr="00E2146A">
        <w:trPr>
          <w:trHeight w:val="397"/>
          <w:jc w:val="center"/>
        </w:trPr>
        <w:tc>
          <w:tcPr>
            <w:tcW w:w="2407" w:type="dxa"/>
            <w:vMerge/>
            <w:vAlign w:val="center"/>
          </w:tcPr>
          <w:p w14:paraId="6EC902B1" w14:textId="77777777" w:rsidR="00AC0734" w:rsidRPr="00E2146A" w:rsidRDefault="00AC0734" w:rsidP="00E2146A">
            <w:pPr>
              <w:spacing w:after="0"/>
              <w:rPr>
                <w:rFonts w:ascii="宋体" w:hAnsi="宋体" w:cs="宋体"/>
                <w:sz w:val="24"/>
                <w:szCs w:val="24"/>
              </w:rPr>
            </w:pPr>
          </w:p>
        </w:tc>
        <w:tc>
          <w:tcPr>
            <w:tcW w:w="782" w:type="dxa"/>
            <w:vAlign w:val="center"/>
          </w:tcPr>
          <w:p w14:paraId="30793C02"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8:0</w:t>
            </w:r>
          </w:p>
        </w:tc>
        <w:tc>
          <w:tcPr>
            <w:tcW w:w="676" w:type="dxa"/>
            <w:vAlign w:val="center"/>
          </w:tcPr>
          <w:p w14:paraId="35FFEE5F"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36687D97"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非映射流的监管阈值，当BUFID的剩余个数小于该值，开始丢弃非映射报文</w:t>
            </w:r>
          </w:p>
        </w:tc>
        <w:tc>
          <w:tcPr>
            <w:tcW w:w="1139" w:type="dxa"/>
            <w:vMerge/>
            <w:vAlign w:val="center"/>
          </w:tcPr>
          <w:p w14:paraId="61A6E3D8" w14:textId="77777777" w:rsidR="00AC0734" w:rsidRPr="00E2146A" w:rsidRDefault="00AC0734" w:rsidP="00E2146A">
            <w:pPr>
              <w:spacing w:after="0"/>
              <w:rPr>
                <w:rFonts w:ascii="宋体" w:hAnsi="宋体" w:cs="宋体"/>
                <w:sz w:val="24"/>
                <w:szCs w:val="24"/>
              </w:rPr>
            </w:pPr>
          </w:p>
        </w:tc>
      </w:tr>
      <w:tr w:rsidR="00AC0734" w:rsidRPr="00E2146A" w14:paraId="549CC342" w14:textId="77777777" w:rsidTr="00E2146A">
        <w:trPr>
          <w:trHeight w:val="397"/>
          <w:jc w:val="center"/>
        </w:trPr>
        <w:tc>
          <w:tcPr>
            <w:tcW w:w="2407" w:type="dxa"/>
            <w:vAlign w:val="center"/>
          </w:tcPr>
          <w:p w14:paraId="7052916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reserve</w:t>
            </w:r>
          </w:p>
        </w:tc>
        <w:tc>
          <w:tcPr>
            <w:tcW w:w="782" w:type="dxa"/>
            <w:vAlign w:val="center"/>
          </w:tcPr>
          <w:p w14:paraId="2AA15E7C"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31:9</w:t>
            </w:r>
          </w:p>
        </w:tc>
        <w:tc>
          <w:tcPr>
            <w:tcW w:w="676" w:type="dxa"/>
            <w:vAlign w:val="center"/>
          </w:tcPr>
          <w:p w14:paraId="0BB27FE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R/W</w:t>
            </w:r>
          </w:p>
        </w:tc>
        <w:tc>
          <w:tcPr>
            <w:tcW w:w="3218" w:type="dxa"/>
            <w:vAlign w:val="center"/>
          </w:tcPr>
          <w:p w14:paraId="59E1BE59"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保留</w:t>
            </w:r>
          </w:p>
        </w:tc>
        <w:tc>
          <w:tcPr>
            <w:tcW w:w="1139" w:type="dxa"/>
            <w:vAlign w:val="center"/>
          </w:tcPr>
          <w:p w14:paraId="445038B8" w14:textId="77777777" w:rsidR="00AC0734" w:rsidRPr="00E2146A" w:rsidRDefault="00AC0734" w:rsidP="00E2146A">
            <w:pPr>
              <w:spacing w:after="0"/>
              <w:rPr>
                <w:rFonts w:ascii="宋体" w:hAnsi="宋体" w:cs="宋体"/>
                <w:sz w:val="24"/>
                <w:szCs w:val="24"/>
              </w:rPr>
            </w:pPr>
            <w:r w:rsidRPr="00E2146A">
              <w:rPr>
                <w:rFonts w:ascii="宋体" w:hAnsi="宋体" w:cs="宋体" w:hint="eastAsia"/>
                <w:sz w:val="24"/>
                <w:szCs w:val="24"/>
              </w:rPr>
              <w:t>0</w:t>
            </w:r>
          </w:p>
        </w:tc>
      </w:tr>
    </w:tbl>
    <w:p w14:paraId="1CFBA1B5" w14:textId="50A1AB13"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TIS</w:t>
      </w:r>
      <w:r w:rsidRPr="00AC0734">
        <w:rPr>
          <w:rFonts w:ascii="Times New Roman" w:hAnsi="Times New Roman" w:cs="Times New Roman" w:hint="eastAsia"/>
          <w:sz w:val="28"/>
          <w:szCs w:val="32"/>
        </w:rPr>
        <w:t>模块</w:t>
      </w:r>
    </w:p>
    <w:p w14:paraId="7C77515A" w14:textId="0F001E2A"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0x100000-0x1fffff</w:t>
      </w:r>
      <w:r w:rsidRPr="00BC43D2">
        <w:rPr>
          <w:rFonts w:ascii="Times New Roman" w:hAnsi="Times New Roman" w:cs="Times New Roman" w:hint="eastAsia"/>
          <w:kern w:val="2"/>
          <w:sz w:val="28"/>
          <w:szCs w:val="32"/>
        </w:rPr>
        <w:t>。</w:t>
      </w:r>
    </w:p>
    <w:p w14:paraId="0878D72B" w14:textId="5F56CCC7" w:rsidR="00AC0734" w:rsidRPr="00AC0734" w:rsidRDefault="00AC0734" w:rsidP="00AC0734">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4</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375"/>
        <w:gridCol w:w="1429"/>
        <w:gridCol w:w="1428"/>
        <w:gridCol w:w="1715"/>
      </w:tblGrid>
      <w:tr w:rsidR="00AC0734" w:rsidRPr="00E2146A" w14:paraId="3D97944B" w14:textId="77777777" w:rsidTr="00CC6F78">
        <w:trPr>
          <w:trHeight w:val="397"/>
          <w:jc w:val="center"/>
        </w:trPr>
        <w:tc>
          <w:tcPr>
            <w:tcW w:w="2033" w:type="dxa"/>
            <w:vMerge w:val="restart"/>
            <w:shd w:val="clear" w:color="auto" w:fill="0070C0"/>
            <w:vAlign w:val="center"/>
          </w:tcPr>
          <w:p w14:paraId="1EE34EA3" w14:textId="77777777" w:rsidR="00AC0734" w:rsidRPr="00E2146A" w:rsidRDefault="00AC0734" w:rsidP="00AC498C">
            <w:pPr>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5900" w:type="dxa"/>
            <w:gridSpan w:val="4"/>
            <w:shd w:val="clear" w:color="auto" w:fill="0070C0"/>
            <w:vAlign w:val="center"/>
          </w:tcPr>
          <w:p w14:paraId="114C77AB"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626EA120" w14:textId="77777777" w:rsidTr="00CC6F78">
        <w:trPr>
          <w:trHeight w:val="397"/>
          <w:jc w:val="center"/>
        </w:trPr>
        <w:tc>
          <w:tcPr>
            <w:tcW w:w="2033" w:type="dxa"/>
            <w:vMerge/>
            <w:shd w:val="clear" w:color="auto" w:fill="0070C0"/>
            <w:vAlign w:val="center"/>
          </w:tcPr>
          <w:p w14:paraId="7B20CB6C" w14:textId="77777777" w:rsidR="00AC0734" w:rsidRPr="00E2146A" w:rsidRDefault="00AC0734" w:rsidP="00AC498C">
            <w:pPr>
              <w:jc w:val="center"/>
              <w:rPr>
                <w:rFonts w:asciiTheme="minorEastAsia" w:hAnsiTheme="minorEastAsia" w:cstheme="minorEastAsia"/>
                <w:sz w:val="24"/>
                <w:szCs w:val="21"/>
              </w:rPr>
            </w:pPr>
          </w:p>
        </w:tc>
        <w:tc>
          <w:tcPr>
            <w:tcW w:w="1364" w:type="dxa"/>
            <w:shd w:val="clear" w:color="auto" w:fill="0070C0"/>
            <w:vAlign w:val="center"/>
          </w:tcPr>
          <w:p w14:paraId="3428E7B2"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418" w:type="dxa"/>
            <w:shd w:val="clear" w:color="auto" w:fill="0070C0"/>
            <w:vAlign w:val="center"/>
          </w:tcPr>
          <w:p w14:paraId="204D5C13"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417" w:type="dxa"/>
            <w:shd w:val="clear" w:color="auto" w:fill="0070C0"/>
            <w:vAlign w:val="center"/>
          </w:tcPr>
          <w:p w14:paraId="52D21886"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701" w:type="dxa"/>
            <w:shd w:val="clear" w:color="auto" w:fill="0070C0"/>
            <w:vAlign w:val="center"/>
          </w:tcPr>
          <w:p w14:paraId="61039B6D" w14:textId="77777777" w:rsidR="00AC0734" w:rsidRPr="00E2146A" w:rsidRDefault="00AC0734" w:rsidP="00AC498C">
            <w:pPr>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73944460" w14:textId="77777777" w:rsidTr="00CC6F78">
        <w:trPr>
          <w:trHeight w:val="397"/>
          <w:jc w:val="center"/>
        </w:trPr>
        <w:tc>
          <w:tcPr>
            <w:tcW w:w="2033" w:type="dxa"/>
            <w:vAlign w:val="center"/>
          </w:tcPr>
          <w:p w14:paraId="4928447B" w14:textId="77777777" w:rsidR="00AC0734" w:rsidRPr="00E2146A" w:rsidRDefault="00AC0734" w:rsidP="00AC498C">
            <w:pP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send_table_N</w:t>
            </w:r>
            <w:proofErr w:type="spellEnd"/>
          </w:p>
          <w:p w14:paraId="28D80631"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0x100000-0x1003ff</w:t>
            </w:r>
          </w:p>
        </w:tc>
        <w:tc>
          <w:tcPr>
            <w:tcW w:w="5900" w:type="dxa"/>
            <w:gridSpan w:val="4"/>
            <w:vAlign w:val="center"/>
          </w:tcPr>
          <w:p w14:paraId="027241AC"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ST报文发送时刻表每项内容，N=0、1、…、1023</w:t>
            </w:r>
          </w:p>
          <w:p w14:paraId="744E1BFA"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send_table_0表示第0个发送表</w:t>
            </w:r>
          </w:p>
        </w:tc>
      </w:tr>
      <w:tr w:rsidR="00AC0734" w:rsidRPr="00E2146A" w14:paraId="639E418F" w14:textId="77777777" w:rsidTr="00CC6F78">
        <w:trPr>
          <w:trHeight w:val="397"/>
          <w:jc w:val="center"/>
        </w:trPr>
        <w:tc>
          <w:tcPr>
            <w:tcW w:w="2033" w:type="dxa"/>
            <w:vAlign w:val="center"/>
          </w:tcPr>
          <w:p w14:paraId="1A0FFFB4"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lastRenderedPageBreak/>
              <w:t>0x100400-0x1fffff</w:t>
            </w:r>
          </w:p>
        </w:tc>
        <w:tc>
          <w:tcPr>
            <w:tcW w:w="5900" w:type="dxa"/>
            <w:gridSpan w:val="4"/>
            <w:vAlign w:val="center"/>
          </w:tcPr>
          <w:p w14:paraId="72D1545C" w14:textId="77777777" w:rsidR="00AC0734" w:rsidRPr="00E2146A" w:rsidRDefault="00AC0734" w:rsidP="00AC498C">
            <w:pPr>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006C0831" w14:textId="4952BBE1" w:rsidR="00CC6F78" w:rsidRPr="00AC0734"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5</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779"/>
        <w:gridCol w:w="749"/>
        <w:gridCol w:w="3382"/>
        <w:gridCol w:w="1056"/>
      </w:tblGrid>
      <w:tr w:rsidR="00AC0734" w:rsidRPr="00E2146A" w14:paraId="112EAB39" w14:textId="77777777" w:rsidTr="00E2146A">
        <w:trPr>
          <w:trHeight w:val="397"/>
          <w:jc w:val="center"/>
        </w:trPr>
        <w:tc>
          <w:tcPr>
            <w:tcW w:w="2034" w:type="dxa"/>
            <w:vAlign w:val="center"/>
          </w:tcPr>
          <w:p w14:paraId="1C8BC6D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name</w:t>
            </w:r>
          </w:p>
        </w:tc>
        <w:tc>
          <w:tcPr>
            <w:tcW w:w="785" w:type="dxa"/>
            <w:vAlign w:val="center"/>
          </w:tcPr>
          <w:p w14:paraId="395822D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bit</w:t>
            </w:r>
          </w:p>
        </w:tc>
        <w:tc>
          <w:tcPr>
            <w:tcW w:w="760" w:type="dxa"/>
            <w:vAlign w:val="center"/>
          </w:tcPr>
          <w:p w14:paraId="053E3C5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F9CECE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description</w:t>
            </w:r>
          </w:p>
        </w:tc>
        <w:tc>
          <w:tcPr>
            <w:tcW w:w="850" w:type="dxa"/>
            <w:vAlign w:val="center"/>
          </w:tcPr>
          <w:p w14:paraId="023A49D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default</w:t>
            </w:r>
          </w:p>
        </w:tc>
      </w:tr>
      <w:tr w:rsidR="00AC0734" w:rsidRPr="00E2146A" w14:paraId="2DB8463D" w14:textId="77777777" w:rsidTr="00E2146A">
        <w:trPr>
          <w:trHeight w:val="397"/>
          <w:jc w:val="center"/>
        </w:trPr>
        <w:tc>
          <w:tcPr>
            <w:tcW w:w="2034" w:type="dxa"/>
            <w:vMerge w:val="restart"/>
            <w:vAlign w:val="center"/>
          </w:tcPr>
          <w:p w14:paraId="466B6A7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send_table_0</w:t>
            </w:r>
          </w:p>
        </w:tc>
        <w:tc>
          <w:tcPr>
            <w:tcW w:w="785" w:type="dxa"/>
            <w:vAlign w:val="center"/>
          </w:tcPr>
          <w:p w14:paraId="21DF85D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16</w:t>
            </w:r>
          </w:p>
        </w:tc>
        <w:tc>
          <w:tcPr>
            <w:tcW w:w="760" w:type="dxa"/>
            <w:vAlign w:val="center"/>
          </w:tcPr>
          <w:p w14:paraId="171F18B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1F0435D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7F9261A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3C569400" w14:textId="77777777" w:rsidTr="00E2146A">
        <w:trPr>
          <w:trHeight w:val="397"/>
          <w:jc w:val="center"/>
        </w:trPr>
        <w:tc>
          <w:tcPr>
            <w:tcW w:w="2034" w:type="dxa"/>
            <w:vMerge/>
            <w:vAlign w:val="center"/>
          </w:tcPr>
          <w:p w14:paraId="116B699B" w14:textId="77777777" w:rsidR="00AC0734" w:rsidRPr="00E2146A" w:rsidRDefault="00AC0734" w:rsidP="00E2146A">
            <w:pPr>
              <w:spacing w:after="0"/>
              <w:rPr>
                <w:rFonts w:ascii="宋体" w:hAnsi="宋体" w:cstheme="minorEastAsia"/>
                <w:sz w:val="24"/>
                <w:szCs w:val="24"/>
              </w:rPr>
            </w:pPr>
          </w:p>
        </w:tc>
        <w:tc>
          <w:tcPr>
            <w:tcW w:w="785" w:type="dxa"/>
            <w:vAlign w:val="center"/>
          </w:tcPr>
          <w:p w14:paraId="60BF11C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60" w:type="dxa"/>
            <w:vAlign w:val="center"/>
          </w:tcPr>
          <w:p w14:paraId="1D1B1C6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41C511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850" w:type="dxa"/>
            <w:vAlign w:val="center"/>
          </w:tcPr>
          <w:p w14:paraId="3D608EE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42934533" w14:textId="77777777" w:rsidTr="00E2146A">
        <w:trPr>
          <w:trHeight w:val="397"/>
          <w:jc w:val="center"/>
        </w:trPr>
        <w:tc>
          <w:tcPr>
            <w:tcW w:w="2034" w:type="dxa"/>
            <w:vMerge/>
            <w:vAlign w:val="center"/>
          </w:tcPr>
          <w:p w14:paraId="60788F4D" w14:textId="77777777" w:rsidR="00AC0734" w:rsidRPr="00E2146A" w:rsidRDefault="00AC0734" w:rsidP="00E2146A">
            <w:pPr>
              <w:spacing w:after="0"/>
              <w:rPr>
                <w:rFonts w:ascii="宋体" w:hAnsi="宋体" w:cstheme="minorEastAsia"/>
                <w:sz w:val="24"/>
                <w:szCs w:val="24"/>
              </w:rPr>
            </w:pPr>
          </w:p>
        </w:tc>
        <w:tc>
          <w:tcPr>
            <w:tcW w:w="785" w:type="dxa"/>
            <w:vAlign w:val="center"/>
          </w:tcPr>
          <w:p w14:paraId="0C1E6BD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60" w:type="dxa"/>
            <w:vAlign w:val="center"/>
          </w:tcPr>
          <w:p w14:paraId="061CF6E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20388177"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ST流在一个应用周期内的注入时间槽</w:t>
            </w:r>
          </w:p>
        </w:tc>
        <w:tc>
          <w:tcPr>
            <w:tcW w:w="850" w:type="dxa"/>
            <w:vAlign w:val="center"/>
          </w:tcPr>
          <w:p w14:paraId="32CB76A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529F72C4" w14:textId="77777777" w:rsidTr="00E2146A">
        <w:trPr>
          <w:trHeight w:val="397"/>
          <w:jc w:val="center"/>
        </w:trPr>
        <w:tc>
          <w:tcPr>
            <w:tcW w:w="2034" w:type="dxa"/>
            <w:vMerge/>
            <w:vAlign w:val="center"/>
          </w:tcPr>
          <w:p w14:paraId="26D28447" w14:textId="77777777" w:rsidR="00AC0734" w:rsidRPr="00E2146A" w:rsidRDefault="00AC0734" w:rsidP="00E2146A">
            <w:pPr>
              <w:spacing w:after="0"/>
              <w:rPr>
                <w:rFonts w:ascii="宋体" w:hAnsi="宋体" w:cstheme="minorEastAsia"/>
                <w:sz w:val="24"/>
                <w:szCs w:val="24"/>
              </w:rPr>
            </w:pPr>
          </w:p>
        </w:tc>
        <w:tc>
          <w:tcPr>
            <w:tcW w:w="785" w:type="dxa"/>
            <w:vAlign w:val="center"/>
          </w:tcPr>
          <w:p w14:paraId="75296DF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60" w:type="dxa"/>
            <w:vAlign w:val="center"/>
          </w:tcPr>
          <w:p w14:paraId="516C4BD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42A71A80"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850" w:type="dxa"/>
            <w:vAlign w:val="center"/>
          </w:tcPr>
          <w:p w14:paraId="1FB089B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1F3B68A7" w14:textId="77777777" w:rsidTr="00E2146A">
        <w:trPr>
          <w:trHeight w:val="397"/>
          <w:jc w:val="center"/>
        </w:trPr>
        <w:tc>
          <w:tcPr>
            <w:tcW w:w="2034" w:type="dxa"/>
            <w:vAlign w:val="center"/>
          </w:tcPr>
          <w:p w14:paraId="4A02A1C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w:t>
            </w:r>
          </w:p>
        </w:tc>
        <w:tc>
          <w:tcPr>
            <w:tcW w:w="785" w:type="dxa"/>
            <w:vAlign w:val="center"/>
          </w:tcPr>
          <w:p w14:paraId="6204D0DD" w14:textId="77777777" w:rsidR="00AC0734" w:rsidRPr="00E2146A" w:rsidRDefault="00AC0734" w:rsidP="00E2146A">
            <w:pPr>
              <w:spacing w:after="0"/>
              <w:rPr>
                <w:rFonts w:ascii="宋体" w:hAnsi="宋体" w:cstheme="minorEastAsia"/>
                <w:sz w:val="24"/>
                <w:szCs w:val="24"/>
              </w:rPr>
            </w:pPr>
          </w:p>
        </w:tc>
        <w:tc>
          <w:tcPr>
            <w:tcW w:w="760" w:type="dxa"/>
            <w:vAlign w:val="center"/>
          </w:tcPr>
          <w:p w14:paraId="6DCDA75E" w14:textId="77777777" w:rsidR="00AC0734" w:rsidRPr="00E2146A" w:rsidRDefault="00AC0734" w:rsidP="00E2146A">
            <w:pPr>
              <w:spacing w:after="0"/>
              <w:rPr>
                <w:rFonts w:ascii="宋体" w:hAnsi="宋体" w:cstheme="minorEastAsia"/>
                <w:sz w:val="24"/>
                <w:szCs w:val="24"/>
              </w:rPr>
            </w:pPr>
          </w:p>
        </w:tc>
        <w:tc>
          <w:tcPr>
            <w:tcW w:w="3504" w:type="dxa"/>
            <w:vAlign w:val="center"/>
          </w:tcPr>
          <w:p w14:paraId="059AAF5F" w14:textId="77777777" w:rsidR="00AC0734" w:rsidRPr="00E2146A" w:rsidRDefault="00AC0734" w:rsidP="00E2146A">
            <w:pPr>
              <w:spacing w:after="0"/>
              <w:rPr>
                <w:rFonts w:ascii="宋体" w:hAnsi="宋体" w:cstheme="minorEastAsia"/>
                <w:sz w:val="24"/>
                <w:szCs w:val="24"/>
              </w:rPr>
            </w:pPr>
          </w:p>
        </w:tc>
        <w:tc>
          <w:tcPr>
            <w:tcW w:w="850" w:type="dxa"/>
            <w:vAlign w:val="center"/>
          </w:tcPr>
          <w:p w14:paraId="1A468A7C" w14:textId="77777777" w:rsidR="00AC0734" w:rsidRPr="00E2146A" w:rsidRDefault="00AC0734" w:rsidP="00E2146A">
            <w:pPr>
              <w:spacing w:after="0"/>
              <w:rPr>
                <w:rFonts w:ascii="宋体" w:hAnsi="宋体" w:cstheme="minorEastAsia"/>
                <w:sz w:val="24"/>
                <w:szCs w:val="24"/>
              </w:rPr>
            </w:pPr>
          </w:p>
        </w:tc>
      </w:tr>
      <w:tr w:rsidR="00AC0734" w:rsidRPr="00E2146A" w14:paraId="19C48B79" w14:textId="77777777" w:rsidTr="00E2146A">
        <w:trPr>
          <w:trHeight w:val="397"/>
          <w:jc w:val="center"/>
        </w:trPr>
        <w:tc>
          <w:tcPr>
            <w:tcW w:w="2034" w:type="dxa"/>
            <w:vMerge w:val="restart"/>
            <w:vAlign w:val="center"/>
          </w:tcPr>
          <w:p w14:paraId="452A8B9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send_table_1023</w:t>
            </w:r>
          </w:p>
        </w:tc>
        <w:tc>
          <w:tcPr>
            <w:tcW w:w="785" w:type="dxa"/>
            <w:vAlign w:val="center"/>
          </w:tcPr>
          <w:p w14:paraId="0C39C6D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16</w:t>
            </w:r>
          </w:p>
        </w:tc>
        <w:tc>
          <w:tcPr>
            <w:tcW w:w="760" w:type="dxa"/>
            <w:vAlign w:val="center"/>
          </w:tcPr>
          <w:p w14:paraId="1F8D2B27"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05BD27E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44AF726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6EEDAEAD" w14:textId="77777777" w:rsidTr="00E2146A">
        <w:trPr>
          <w:trHeight w:val="397"/>
          <w:jc w:val="center"/>
        </w:trPr>
        <w:tc>
          <w:tcPr>
            <w:tcW w:w="2034" w:type="dxa"/>
            <w:vMerge/>
            <w:vAlign w:val="center"/>
          </w:tcPr>
          <w:p w14:paraId="24276153" w14:textId="77777777" w:rsidR="00AC0734" w:rsidRPr="00E2146A" w:rsidRDefault="00AC0734" w:rsidP="00E2146A">
            <w:pPr>
              <w:spacing w:after="0"/>
              <w:rPr>
                <w:rFonts w:ascii="宋体" w:hAnsi="宋体" w:cstheme="minorEastAsia"/>
                <w:sz w:val="24"/>
                <w:szCs w:val="24"/>
              </w:rPr>
            </w:pPr>
          </w:p>
        </w:tc>
        <w:tc>
          <w:tcPr>
            <w:tcW w:w="785" w:type="dxa"/>
            <w:vAlign w:val="center"/>
          </w:tcPr>
          <w:p w14:paraId="15CD61C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60" w:type="dxa"/>
            <w:vAlign w:val="center"/>
          </w:tcPr>
          <w:p w14:paraId="032BF03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47AB7CA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850" w:type="dxa"/>
            <w:vAlign w:val="center"/>
          </w:tcPr>
          <w:p w14:paraId="18D999C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1D184641" w14:textId="77777777" w:rsidTr="00E2146A">
        <w:trPr>
          <w:trHeight w:val="397"/>
          <w:jc w:val="center"/>
        </w:trPr>
        <w:tc>
          <w:tcPr>
            <w:tcW w:w="2034" w:type="dxa"/>
            <w:vMerge/>
            <w:vAlign w:val="center"/>
          </w:tcPr>
          <w:p w14:paraId="2F5309F3" w14:textId="77777777" w:rsidR="00AC0734" w:rsidRPr="00E2146A" w:rsidRDefault="00AC0734" w:rsidP="00E2146A">
            <w:pPr>
              <w:spacing w:after="0"/>
              <w:rPr>
                <w:rFonts w:ascii="宋体" w:hAnsi="宋体" w:cstheme="minorEastAsia"/>
                <w:sz w:val="24"/>
                <w:szCs w:val="24"/>
              </w:rPr>
            </w:pPr>
          </w:p>
        </w:tc>
        <w:tc>
          <w:tcPr>
            <w:tcW w:w="785" w:type="dxa"/>
            <w:vAlign w:val="center"/>
          </w:tcPr>
          <w:p w14:paraId="1FB186B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60" w:type="dxa"/>
            <w:vAlign w:val="center"/>
          </w:tcPr>
          <w:p w14:paraId="788A19B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65091EE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ST流在一个应用周期内的注入时间槽</w:t>
            </w:r>
          </w:p>
        </w:tc>
        <w:tc>
          <w:tcPr>
            <w:tcW w:w="850" w:type="dxa"/>
            <w:vAlign w:val="center"/>
          </w:tcPr>
          <w:p w14:paraId="29F452C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2108EDF" w14:textId="77777777" w:rsidTr="00E2146A">
        <w:trPr>
          <w:trHeight w:val="397"/>
          <w:jc w:val="center"/>
        </w:trPr>
        <w:tc>
          <w:tcPr>
            <w:tcW w:w="2034" w:type="dxa"/>
            <w:vMerge/>
            <w:vAlign w:val="center"/>
          </w:tcPr>
          <w:p w14:paraId="474BFAAA" w14:textId="77777777" w:rsidR="00AC0734" w:rsidRPr="00E2146A" w:rsidRDefault="00AC0734" w:rsidP="00E2146A">
            <w:pPr>
              <w:spacing w:after="0"/>
              <w:rPr>
                <w:rFonts w:ascii="宋体" w:hAnsi="宋体" w:cstheme="minorEastAsia"/>
                <w:sz w:val="24"/>
                <w:szCs w:val="24"/>
              </w:rPr>
            </w:pPr>
          </w:p>
        </w:tc>
        <w:tc>
          <w:tcPr>
            <w:tcW w:w="785" w:type="dxa"/>
            <w:vAlign w:val="center"/>
          </w:tcPr>
          <w:p w14:paraId="48DC176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60" w:type="dxa"/>
            <w:vAlign w:val="center"/>
          </w:tcPr>
          <w:p w14:paraId="3E7BE8B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504" w:type="dxa"/>
            <w:vAlign w:val="center"/>
          </w:tcPr>
          <w:p w14:paraId="329AD9AB"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850" w:type="dxa"/>
            <w:vAlign w:val="center"/>
          </w:tcPr>
          <w:p w14:paraId="799D494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0EF378A8" w14:textId="77777777" w:rsidTr="00E2146A">
        <w:trPr>
          <w:trHeight w:val="397"/>
          <w:jc w:val="center"/>
        </w:trPr>
        <w:tc>
          <w:tcPr>
            <w:tcW w:w="2034" w:type="dxa"/>
            <w:vAlign w:val="center"/>
          </w:tcPr>
          <w:p w14:paraId="7045BA7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0x100400-0x1fffff</w:t>
            </w:r>
          </w:p>
        </w:tc>
        <w:tc>
          <w:tcPr>
            <w:tcW w:w="785" w:type="dxa"/>
            <w:vAlign w:val="center"/>
          </w:tcPr>
          <w:p w14:paraId="3E0FE6BD" w14:textId="77777777" w:rsidR="00AC0734" w:rsidRPr="00E2146A" w:rsidRDefault="00AC0734" w:rsidP="00E2146A">
            <w:pPr>
              <w:spacing w:after="0"/>
              <w:rPr>
                <w:rFonts w:ascii="宋体" w:hAnsi="宋体" w:cstheme="minorEastAsia"/>
                <w:sz w:val="24"/>
                <w:szCs w:val="24"/>
              </w:rPr>
            </w:pPr>
          </w:p>
        </w:tc>
        <w:tc>
          <w:tcPr>
            <w:tcW w:w="760" w:type="dxa"/>
            <w:vAlign w:val="center"/>
          </w:tcPr>
          <w:p w14:paraId="0313A36D" w14:textId="77777777" w:rsidR="00AC0734" w:rsidRPr="00E2146A" w:rsidRDefault="00AC0734" w:rsidP="00E2146A">
            <w:pPr>
              <w:spacing w:after="0"/>
              <w:rPr>
                <w:rFonts w:ascii="宋体" w:hAnsi="宋体" w:cstheme="minorEastAsia"/>
                <w:sz w:val="24"/>
                <w:szCs w:val="24"/>
              </w:rPr>
            </w:pPr>
          </w:p>
        </w:tc>
        <w:tc>
          <w:tcPr>
            <w:tcW w:w="3504" w:type="dxa"/>
            <w:vAlign w:val="center"/>
          </w:tcPr>
          <w:p w14:paraId="23713A02"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850" w:type="dxa"/>
            <w:vAlign w:val="center"/>
          </w:tcPr>
          <w:p w14:paraId="49CB150D" w14:textId="77777777" w:rsidR="00AC0734" w:rsidRPr="00E2146A" w:rsidRDefault="00AC0734" w:rsidP="00E2146A">
            <w:pPr>
              <w:spacing w:after="0"/>
              <w:rPr>
                <w:rFonts w:ascii="宋体" w:hAnsi="宋体" w:cstheme="minorEastAsia"/>
                <w:sz w:val="24"/>
                <w:szCs w:val="24"/>
              </w:rPr>
            </w:pPr>
          </w:p>
        </w:tc>
      </w:tr>
    </w:tbl>
    <w:p w14:paraId="2D686BD8" w14:textId="758E89E5"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TSS</w:t>
      </w:r>
      <w:r w:rsidRPr="00AC0734">
        <w:rPr>
          <w:rFonts w:ascii="Times New Roman" w:hAnsi="Times New Roman" w:cs="Times New Roman" w:hint="eastAsia"/>
          <w:sz w:val="28"/>
          <w:szCs w:val="32"/>
        </w:rPr>
        <w:t>模块</w:t>
      </w:r>
    </w:p>
    <w:p w14:paraId="19FE1AC2" w14:textId="035B8591"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0x200000-0x2fffff</w:t>
      </w:r>
      <w:r w:rsidRPr="00BC43D2">
        <w:rPr>
          <w:rFonts w:ascii="Times New Roman" w:hAnsi="Times New Roman" w:cs="Times New Roman" w:hint="eastAsia"/>
          <w:kern w:val="2"/>
          <w:sz w:val="28"/>
          <w:szCs w:val="32"/>
        </w:rPr>
        <w:t>。</w:t>
      </w:r>
    </w:p>
    <w:p w14:paraId="44553D6C" w14:textId="335C1D4F"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6</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559"/>
        <w:gridCol w:w="1564"/>
        <w:gridCol w:w="1519"/>
        <w:gridCol w:w="1324"/>
      </w:tblGrid>
      <w:tr w:rsidR="00AC0734" w:rsidRPr="00E2146A" w14:paraId="3E6CD22B" w14:textId="77777777" w:rsidTr="00CC6F78">
        <w:trPr>
          <w:trHeight w:val="397"/>
        </w:trPr>
        <w:tc>
          <w:tcPr>
            <w:tcW w:w="2039" w:type="dxa"/>
            <w:vMerge w:val="restart"/>
            <w:shd w:val="clear" w:color="auto" w:fill="0070C0"/>
            <w:vAlign w:val="center"/>
          </w:tcPr>
          <w:p w14:paraId="152233E0"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6465" w:type="dxa"/>
            <w:gridSpan w:val="4"/>
            <w:shd w:val="clear" w:color="auto" w:fill="0070C0"/>
            <w:vAlign w:val="center"/>
          </w:tcPr>
          <w:p w14:paraId="5C2CD178"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146925BA" w14:textId="77777777" w:rsidTr="00CC6F78">
        <w:trPr>
          <w:trHeight w:val="397"/>
        </w:trPr>
        <w:tc>
          <w:tcPr>
            <w:tcW w:w="2039" w:type="dxa"/>
            <w:vMerge/>
            <w:shd w:val="clear" w:color="auto" w:fill="0070C0"/>
            <w:vAlign w:val="center"/>
          </w:tcPr>
          <w:p w14:paraId="6FC792D6" w14:textId="77777777" w:rsidR="00AC0734" w:rsidRPr="00E2146A" w:rsidRDefault="00AC0734" w:rsidP="00E2146A">
            <w:pPr>
              <w:spacing w:after="0"/>
              <w:jc w:val="center"/>
              <w:rPr>
                <w:rFonts w:asciiTheme="minorEastAsia" w:hAnsiTheme="minorEastAsia" w:cstheme="minorEastAsia"/>
                <w:sz w:val="24"/>
                <w:szCs w:val="21"/>
              </w:rPr>
            </w:pPr>
          </w:p>
        </w:tc>
        <w:tc>
          <w:tcPr>
            <w:tcW w:w="1679" w:type="dxa"/>
            <w:shd w:val="clear" w:color="auto" w:fill="0070C0"/>
            <w:vAlign w:val="center"/>
          </w:tcPr>
          <w:p w14:paraId="56590610"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684" w:type="dxa"/>
            <w:shd w:val="clear" w:color="auto" w:fill="0070C0"/>
            <w:vAlign w:val="center"/>
          </w:tcPr>
          <w:p w14:paraId="304A8A6D"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657" w:type="dxa"/>
            <w:shd w:val="clear" w:color="auto" w:fill="0070C0"/>
            <w:vAlign w:val="center"/>
          </w:tcPr>
          <w:p w14:paraId="36AD3FAE"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445" w:type="dxa"/>
            <w:shd w:val="clear" w:color="auto" w:fill="0070C0"/>
            <w:vAlign w:val="center"/>
          </w:tcPr>
          <w:p w14:paraId="2F70C603"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7CC654D1" w14:textId="77777777" w:rsidTr="00CC6F78">
        <w:trPr>
          <w:trHeight w:val="397"/>
        </w:trPr>
        <w:tc>
          <w:tcPr>
            <w:tcW w:w="2039" w:type="dxa"/>
            <w:vAlign w:val="center"/>
          </w:tcPr>
          <w:p w14:paraId="20D912BC" w14:textId="77777777" w:rsidR="00AC0734" w:rsidRPr="00E2146A" w:rsidRDefault="00AC0734"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submit_table_N</w:t>
            </w:r>
            <w:proofErr w:type="spellEnd"/>
          </w:p>
          <w:p w14:paraId="42B078A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0x200000-0x2003ff</w:t>
            </w:r>
          </w:p>
        </w:tc>
        <w:tc>
          <w:tcPr>
            <w:tcW w:w="6465" w:type="dxa"/>
            <w:gridSpan w:val="4"/>
            <w:vAlign w:val="center"/>
          </w:tcPr>
          <w:p w14:paraId="0712A8D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ST报文提交时刻表每项内容，N=0、1、…、1023</w:t>
            </w:r>
          </w:p>
          <w:p w14:paraId="71E5179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submit_table_0表示第0个提交表</w:t>
            </w:r>
          </w:p>
        </w:tc>
      </w:tr>
      <w:tr w:rsidR="00AC0734" w:rsidRPr="00E2146A" w14:paraId="5C46E514" w14:textId="77777777" w:rsidTr="00CC6F78">
        <w:trPr>
          <w:trHeight w:val="397"/>
        </w:trPr>
        <w:tc>
          <w:tcPr>
            <w:tcW w:w="2039" w:type="dxa"/>
            <w:vAlign w:val="center"/>
          </w:tcPr>
          <w:p w14:paraId="5FB0BDD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0x200400-0x2fffff</w:t>
            </w:r>
          </w:p>
        </w:tc>
        <w:tc>
          <w:tcPr>
            <w:tcW w:w="6465" w:type="dxa"/>
            <w:gridSpan w:val="4"/>
            <w:vAlign w:val="center"/>
          </w:tcPr>
          <w:p w14:paraId="1A702BA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26CF1A71" w14:textId="5A8C7606"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7</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816"/>
        <w:gridCol w:w="746"/>
        <w:gridCol w:w="3676"/>
        <w:gridCol w:w="1088"/>
      </w:tblGrid>
      <w:tr w:rsidR="00AC0734" w:rsidRPr="00E2146A" w14:paraId="453FE6C2" w14:textId="77777777" w:rsidTr="00CC6F78">
        <w:trPr>
          <w:trHeight w:val="397"/>
        </w:trPr>
        <w:tc>
          <w:tcPr>
            <w:tcW w:w="1686" w:type="dxa"/>
            <w:vAlign w:val="center"/>
          </w:tcPr>
          <w:p w14:paraId="7236234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name</w:t>
            </w:r>
          </w:p>
        </w:tc>
        <w:tc>
          <w:tcPr>
            <w:tcW w:w="804" w:type="dxa"/>
            <w:vAlign w:val="center"/>
          </w:tcPr>
          <w:p w14:paraId="21F4973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bit</w:t>
            </w:r>
          </w:p>
        </w:tc>
        <w:tc>
          <w:tcPr>
            <w:tcW w:w="770" w:type="dxa"/>
            <w:vAlign w:val="center"/>
          </w:tcPr>
          <w:p w14:paraId="3F5AD26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A46B20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description</w:t>
            </w:r>
          </w:p>
        </w:tc>
        <w:tc>
          <w:tcPr>
            <w:tcW w:w="1092" w:type="dxa"/>
            <w:vAlign w:val="center"/>
          </w:tcPr>
          <w:p w14:paraId="2529877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default</w:t>
            </w:r>
          </w:p>
        </w:tc>
      </w:tr>
      <w:tr w:rsidR="00AC0734" w:rsidRPr="00E2146A" w14:paraId="4DC3FFD7" w14:textId="77777777" w:rsidTr="00CC6F78">
        <w:trPr>
          <w:trHeight w:val="397"/>
        </w:trPr>
        <w:tc>
          <w:tcPr>
            <w:tcW w:w="1686" w:type="dxa"/>
            <w:vMerge w:val="restart"/>
            <w:vAlign w:val="center"/>
          </w:tcPr>
          <w:p w14:paraId="3F846F3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submit_table_0</w:t>
            </w:r>
          </w:p>
        </w:tc>
        <w:tc>
          <w:tcPr>
            <w:tcW w:w="804" w:type="dxa"/>
            <w:vAlign w:val="center"/>
          </w:tcPr>
          <w:p w14:paraId="56ABDA3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31:16</w:t>
            </w:r>
          </w:p>
        </w:tc>
        <w:tc>
          <w:tcPr>
            <w:tcW w:w="770" w:type="dxa"/>
            <w:vAlign w:val="center"/>
          </w:tcPr>
          <w:p w14:paraId="19E02BA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47F7892C"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1092" w:type="dxa"/>
            <w:vAlign w:val="center"/>
          </w:tcPr>
          <w:p w14:paraId="7E563F36"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74AE9751" w14:textId="77777777" w:rsidTr="00CC6F78">
        <w:trPr>
          <w:trHeight w:val="397"/>
        </w:trPr>
        <w:tc>
          <w:tcPr>
            <w:tcW w:w="1686" w:type="dxa"/>
            <w:vMerge/>
            <w:vAlign w:val="center"/>
          </w:tcPr>
          <w:p w14:paraId="733AB371" w14:textId="77777777" w:rsidR="00AC0734" w:rsidRPr="00E2146A" w:rsidRDefault="00AC0734" w:rsidP="00E2146A">
            <w:pPr>
              <w:spacing w:after="0"/>
              <w:rPr>
                <w:rFonts w:ascii="宋体" w:hAnsi="宋体" w:cstheme="minorEastAsia"/>
                <w:sz w:val="24"/>
                <w:szCs w:val="24"/>
              </w:rPr>
            </w:pPr>
          </w:p>
        </w:tc>
        <w:tc>
          <w:tcPr>
            <w:tcW w:w="804" w:type="dxa"/>
            <w:vAlign w:val="center"/>
          </w:tcPr>
          <w:p w14:paraId="2E02FC2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70" w:type="dxa"/>
            <w:vAlign w:val="center"/>
          </w:tcPr>
          <w:p w14:paraId="4391033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2D35500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1092" w:type="dxa"/>
            <w:vAlign w:val="center"/>
          </w:tcPr>
          <w:p w14:paraId="714B66A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062E64E" w14:textId="77777777" w:rsidTr="00CC6F78">
        <w:trPr>
          <w:trHeight w:val="397"/>
        </w:trPr>
        <w:tc>
          <w:tcPr>
            <w:tcW w:w="1686" w:type="dxa"/>
            <w:vMerge/>
            <w:vAlign w:val="center"/>
          </w:tcPr>
          <w:p w14:paraId="68EFFF86" w14:textId="77777777" w:rsidR="00AC0734" w:rsidRPr="00E2146A" w:rsidRDefault="00AC0734" w:rsidP="00E2146A">
            <w:pPr>
              <w:spacing w:after="0"/>
              <w:rPr>
                <w:rFonts w:ascii="宋体" w:hAnsi="宋体" w:cstheme="minorEastAsia"/>
                <w:sz w:val="24"/>
                <w:szCs w:val="24"/>
              </w:rPr>
            </w:pPr>
          </w:p>
        </w:tc>
        <w:tc>
          <w:tcPr>
            <w:tcW w:w="804" w:type="dxa"/>
            <w:vAlign w:val="center"/>
          </w:tcPr>
          <w:p w14:paraId="5A2AB6A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70" w:type="dxa"/>
            <w:vAlign w:val="center"/>
          </w:tcPr>
          <w:p w14:paraId="33AF2CD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6258291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ST流的提交时间槽</w:t>
            </w:r>
          </w:p>
        </w:tc>
        <w:tc>
          <w:tcPr>
            <w:tcW w:w="1092" w:type="dxa"/>
            <w:vAlign w:val="center"/>
          </w:tcPr>
          <w:p w14:paraId="6B2C5FC5"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7614EF69" w14:textId="77777777" w:rsidTr="00CC6F78">
        <w:trPr>
          <w:trHeight w:val="397"/>
        </w:trPr>
        <w:tc>
          <w:tcPr>
            <w:tcW w:w="1686" w:type="dxa"/>
            <w:vMerge/>
            <w:vAlign w:val="center"/>
          </w:tcPr>
          <w:p w14:paraId="0D29FACE" w14:textId="77777777" w:rsidR="00AC0734" w:rsidRPr="00E2146A" w:rsidRDefault="00AC0734" w:rsidP="00E2146A">
            <w:pPr>
              <w:spacing w:after="0"/>
              <w:rPr>
                <w:rFonts w:ascii="宋体" w:hAnsi="宋体" w:cstheme="minorEastAsia"/>
                <w:sz w:val="24"/>
                <w:szCs w:val="24"/>
              </w:rPr>
            </w:pPr>
          </w:p>
        </w:tc>
        <w:tc>
          <w:tcPr>
            <w:tcW w:w="804" w:type="dxa"/>
            <w:vAlign w:val="center"/>
          </w:tcPr>
          <w:p w14:paraId="1E877AB8"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70" w:type="dxa"/>
            <w:vAlign w:val="center"/>
          </w:tcPr>
          <w:p w14:paraId="4E7B9C1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771F0CFE"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1092" w:type="dxa"/>
            <w:vAlign w:val="center"/>
          </w:tcPr>
          <w:p w14:paraId="7D425DC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38F82EEB" w14:textId="77777777" w:rsidTr="00CC6F78">
        <w:trPr>
          <w:trHeight w:val="397"/>
        </w:trPr>
        <w:tc>
          <w:tcPr>
            <w:tcW w:w="1686" w:type="dxa"/>
            <w:vAlign w:val="center"/>
          </w:tcPr>
          <w:p w14:paraId="1C31980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w:t>
            </w:r>
          </w:p>
        </w:tc>
        <w:tc>
          <w:tcPr>
            <w:tcW w:w="804" w:type="dxa"/>
            <w:vAlign w:val="center"/>
          </w:tcPr>
          <w:p w14:paraId="35A28C14" w14:textId="77777777" w:rsidR="00AC0734" w:rsidRPr="00E2146A" w:rsidRDefault="00AC0734" w:rsidP="00E2146A">
            <w:pPr>
              <w:spacing w:after="0"/>
              <w:rPr>
                <w:rFonts w:ascii="宋体" w:hAnsi="宋体" w:cstheme="minorEastAsia"/>
                <w:sz w:val="24"/>
                <w:szCs w:val="24"/>
              </w:rPr>
            </w:pPr>
          </w:p>
        </w:tc>
        <w:tc>
          <w:tcPr>
            <w:tcW w:w="770" w:type="dxa"/>
            <w:vAlign w:val="center"/>
          </w:tcPr>
          <w:p w14:paraId="37E4A9F1" w14:textId="77777777" w:rsidR="00AC0734" w:rsidRPr="00E2146A" w:rsidRDefault="00AC0734" w:rsidP="00E2146A">
            <w:pPr>
              <w:spacing w:after="0"/>
              <w:rPr>
                <w:rFonts w:ascii="宋体" w:hAnsi="宋体" w:cstheme="minorEastAsia"/>
                <w:sz w:val="24"/>
                <w:szCs w:val="24"/>
              </w:rPr>
            </w:pPr>
          </w:p>
        </w:tc>
        <w:tc>
          <w:tcPr>
            <w:tcW w:w="3976" w:type="dxa"/>
            <w:vAlign w:val="center"/>
          </w:tcPr>
          <w:p w14:paraId="5A5851C0" w14:textId="77777777" w:rsidR="00AC0734" w:rsidRPr="00E2146A" w:rsidRDefault="00AC0734" w:rsidP="00E2146A">
            <w:pPr>
              <w:spacing w:after="0"/>
              <w:rPr>
                <w:rFonts w:ascii="宋体" w:hAnsi="宋体" w:cstheme="minorEastAsia"/>
                <w:sz w:val="24"/>
                <w:szCs w:val="24"/>
              </w:rPr>
            </w:pPr>
          </w:p>
        </w:tc>
        <w:tc>
          <w:tcPr>
            <w:tcW w:w="1092" w:type="dxa"/>
            <w:vAlign w:val="center"/>
          </w:tcPr>
          <w:p w14:paraId="09450C5E" w14:textId="77777777" w:rsidR="00AC0734" w:rsidRPr="00E2146A" w:rsidRDefault="00AC0734" w:rsidP="00E2146A">
            <w:pPr>
              <w:spacing w:after="0"/>
              <w:rPr>
                <w:rFonts w:ascii="宋体" w:hAnsi="宋体" w:cstheme="minorEastAsia"/>
                <w:sz w:val="24"/>
                <w:szCs w:val="24"/>
              </w:rPr>
            </w:pPr>
          </w:p>
        </w:tc>
      </w:tr>
      <w:tr w:rsidR="00AC0734" w:rsidRPr="00E2146A" w14:paraId="04D0A7E6" w14:textId="77777777" w:rsidTr="00CC6F78">
        <w:trPr>
          <w:trHeight w:val="397"/>
        </w:trPr>
        <w:tc>
          <w:tcPr>
            <w:tcW w:w="1686" w:type="dxa"/>
            <w:vMerge w:val="restart"/>
            <w:vAlign w:val="center"/>
          </w:tcPr>
          <w:p w14:paraId="242CACC3"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lastRenderedPageBreak/>
              <w:t>submit _table_1023</w:t>
            </w:r>
          </w:p>
        </w:tc>
        <w:tc>
          <w:tcPr>
            <w:tcW w:w="804" w:type="dxa"/>
            <w:vAlign w:val="center"/>
          </w:tcPr>
          <w:p w14:paraId="60EC81F0"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31:16</w:t>
            </w:r>
          </w:p>
        </w:tc>
        <w:tc>
          <w:tcPr>
            <w:tcW w:w="770" w:type="dxa"/>
            <w:vAlign w:val="center"/>
          </w:tcPr>
          <w:p w14:paraId="6C41D0D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33F6B81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保留</w:t>
            </w:r>
          </w:p>
        </w:tc>
        <w:tc>
          <w:tcPr>
            <w:tcW w:w="1092" w:type="dxa"/>
            <w:vAlign w:val="center"/>
          </w:tcPr>
          <w:p w14:paraId="1B00B29B"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055F8C16" w14:textId="77777777" w:rsidTr="00CC6F78">
        <w:trPr>
          <w:trHeight w:val="397"/>
        </w:trPr>
        <w:tc>
          <w:tcPr>
            <w:tcW w:w="1686" w:type="dxa"/>
            <w:vMerge/>
            <w:vAlign w:val="center"/>
          </w:tcPr>
          <w:p w14:paraId="53C5CFE3" w14:textId="77777777" w:rsidR="00AC0734" w:rsidRPr="00E2146A" w:rsidRDefault="00AC0734" w:rsidP="00E2146A">
            <w:pPr>
              <w:spacing w:after="0"/>
              <w:rPr>
                <w:rFonts w:ascii="宋体" w:hAnsi="宋体" w:cstheme="minorEastAsia"/>
                <w:sz w:val="24"/>
                <w:szCs w:val="24"/>
              </w:rPr>
            </w:pPr>
          </w:p>
        </w:tc>
        <w:tc>
          <w:tcPr>
            <w:tcW w:w="804" w:type="dxa"/>
            <w:vAlign w:val="center"/>
          </w:tcPr>
          <w:p w14:paraId="66C50D2E"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15</w:t>
            </w:r>
          </w:p>
        </w:tc>
        <w:tc>
          <w:tcPr>
            <w:tcW w:w="770" w:type="dxa"/>
            <w:vAlign w:val="center"/>
          </w:tcPr>
          <w:p w14:paraId="3097961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4266F921"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表</w:t>
            </w:r>
            <w:proofErr w:type="gramStart"/>
            <w:r w:rsidRPr="00E2146A">
              <w:rPr>
                <w:rFonts w:ascii="宋体" w:hAnsi="宋体" w:cstheme="minorEastAsia" w:hint="eastAsia"/>
                <w:sz w:val="24"/>
                <w:szCs w:val="24"/>
              </w:rPr>
              <w:t>项有效位</w:t>
            </w:r>
            <w:proofErr w:type="gramEnd"/>
            <w:r w:rsidRPr="00E2146A">
              <w:rPr>
                <w:rFonts w:ascii="宋体" w:hAnsi="宋体" w:cstheme="minorEastAsia" w:hint="eastAsia"/>
                <w:sz w:val="24"/>
                <w:szCs w:val="24"/>
              </w:rPr>
              <w:t>，0代表无效，1代表有效</w:t>
            </w:r>
          </w:p>
        </w:tc>
        <w:tc>
          <w:tcPr>
            <w:tcW w:w="1092" w:type="dxa"/>
            <w:vAlign w:val="center"/>
          </w:tcPr>
          <w:p w14:paraId="037046F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2F2C4E7E" w14:textId="77777777" w:rsidTr="00CC6F78">
        <w:trPr>
          <w:trHeight w:val="397"/>
        </w:trPr>
        <w:tc>
          <w:tcPr>
            <w:tcW w:w="1686" w:type="dxa"/>
            <w:vMerge/>
            <w:vAlign w:val="center"/>
          </w:tcPr>
          <w:p w14:paraId="3D8DE25D" w14:textId="77777777" w:rsidR="00AC0734" w:rsidRPr="00E2146A" w:rsidRDefault="00AC0734" w:rsidP="00E2146A">
            <w:pPr>
              <w:spacing w:after="0"/>
              <w:rPr>
                <w:rFonts w:ascii="宋体" w:hAnsi="宋体" w:cstheme="minorEastAsia"/>
                <w:sz w:val="24"/>
                <w:szCs w:val="24"/>
              </w:rPr>
            </w:pPr>
          </w:p>
        </w:tc>
        <w:tc>
          <w:tcPr>
            <w:tcW w:w="804" w:type="dxa"/>
            <w:vAlign w:val="center"/>
          </w:tcPr>
          <w:p w14:paraId="0731D05F"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14:5</w:t>
            </w:r>
          </w:p>
        </w:tc>
        <w:tc>
          <w:tcPr>
            <w:tcW w:w="770" w:type="dxa"/>
            <w:vAlign w:val="center"/>
          </w:tcPr>
          <w:p w14:paraId="1D138409"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0BD179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当前Slot</w:t>
            </w:r>
          </w:p>
        </w:tc>
        <w:tc>
          <w:tcPr>
            <w:tcW w:w="1092" w:type="dxa"/>
            <w:vAlign w:val="center"/>
          </w:tcPr>
          <w:p w14:paraId="413F299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r w:rsidR="00AC0734" w:rsidRPr="00E2146A" w14:paraId="57A3ECA0" w14:textId="77777777" w:rsidTr="00CC6F78">
        <w:trPr>
          <w:trHeight w:val="397"/>
        </w:trPr>
        <w:tc>
          <w:tcPr>
            <w:tcW w:w="1686" w:type="dxa"/>
            <w:vMerge/>
            <w:vAlign w:val="center"/>
          </w:tcPr>
          <w:p w14:paraId="51CC052C" w14:textId="77777777" w:rsidR="00AC0734" w:rsidRPr="00E2146A" w:rsidRDefault="00AC0734" w:rsidP="00E2146A">
            <w:pPr>
              <w:spacing w:after="0"/>
              <w:rPr>
                <w:rFonts w:ascii="宋体" w:hAnsi="宋体" w:cstheme="minorEastAsia"/>
                <w:sz w:val="24"/>
                <w:szCs w:val="24"/>
              </w:rPr>
            </w:pPr>
          </w:p>
        </w:tc>
        <w:tc>
          <w:tcPr>
            <w:tcW w:w="804" w:type="dxa"/>
            <w:vAlign w:val="center"/>
          </w:tcPr>
          <w:p w14:paraId="1AEF5B2D"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4:0</w:t>
            </w:r>
          </w:p>
        </w:tc>
        <w:tc>
          <w:tcPr>
            <w:tcW w:w="770" w:type="dxa"/>
            <w:vAlign w:val="center"/>
          </w:tcPr>
          <w:p w14:paraId="6B89A04A"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R/W</w:t>
            </w:r>
          </w:p>
        </w:tc>
        <w:tc>
          <w:tcPr>
            <w:tcW w:w="3976" w:type="dxa"/>
            <w:vAlign w:val="center"/>
          </w:tcPr>
          <w:p w14:paraId="19D73A03" w14:textId="77777777" w:rsidR="00AC0734" w:rsidRPr="00E2146A" w:rsidRDefault="00AC0734" w:rsidP="00E2146A">
            <w:pPr>
              <w:spacing w:after="0"/>
              <w:rPr>
                <w:rFonts w:ascii="宋体" w:hAnsi="宋体" w:cstheme="minorEastAsia"/>
                <w:sz w:val="24"/>
                <w:szCs w:val="24"/>
              </w:rPr>
            </w:pPr>
            <w:proofErr w:type="spellStart"/>
            <w:r w:rsidRPr="00E2146A">
              <w:rPr>
                <w:rFonts w:ascii="宋体" w:hAnsi="宋体" w:cstheme="minorEastAsia" w:hint="eastAsia"/>
                <w:sz w:val="24"/>
                <w:szCs w:val="24"/>
              </w:rPr>
              <w:t>TSNTag</w:t>
            </w:r>
            <w:proofErr w:type="spellEnd"/>
            <w:r w:rsidRPr="00E2146A">
              <w:rPr>
                <w:rFonts w:ascii="宋体" w:hAnsi="宋体" w:cstheme="minorEastAsia" w:hint="eastAsia"/>
                <w:sz w:val="24"/>
                <w:szCs w:val="24"/>
              </w:rPr>
              <w:t xml:space="preserve">中的“send </w:t>
            </w:r>
            <w:proofErr w:type="spellStart"/>
            <w:r w:rsidRPr="00E2146A">
              <w:rPr>
                <w:rFonts w:ascii="宋体" w:hAnsi="宋体" w:cstheme="minorEastAsia" w:hint="eastAsia"/>
                <w:sz w:val="24"/>
                <w:szCs w:val="24"/>
              </w:rPr>
              <w:t>addr</w:t>
            </w:r>
            <w:proofErr w:type="spellEnd"/>
            <w:r w:rsidRPr="00E2146A">
              <w:rPr>
                <w:rFonts w:ascii="宋体" w:hAnsi="宋体" w:cstheme="minorEastAsia" w:hint="eastAsia"/>
                <w:sz w:val="24"/>
                <w:szCs w:val="24"/>
              </w:rPr>
              <w:t>”</w:t>
            </w:r>
          </w:p>
        </w:tc>
        <w:tc>
          <w:tcPr>
            <w:tcW w:w="1092" w:type="dxa"/>
            <w:vAlign w:val="center"/>
          </w:tcPr>
          <w:p w14:paraId="70D933C4" w14:textId="77777777" w:rsidR="00AC0734" w:rsidRPr="00E2146A" w:rsidRDefault="00AC0734" w:rsidP="00E2146A">
            <w:pPr>
              <w:spacing w:after="0"/>
              <w:rPr>
                <w:rFonts w:ascii="宋体" w:hAnsi="宋体" w:cstheme="minorEastAsia"/>
                <w:sz w:val="24"/>
                <w:szCs w:val="24"/>
              </w:rPr>
            </w:pPr>
            <w:r w:rsidRPr="00E2146A">
              <w:rPr>
                <w:rFonts w:ascii="宋体" w:hAnsi="宋体" w:cstheme="minorEastAsia" w:hint="eastAsia"/>
                <w:sz w:val="24"/>
                <w:szCs w:val="24"/>
              </w:rPr>
              <w:t>0</w:t>
            </w:r>
          </w:p>
        </w:tc>
      </w:tr>
    </w:tbl>
    <w:p w14:paraId="46B98ADE" w14:textId="02ED91F9"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t>QGC</w:t>
      </w:r>
      <w:r w:rsidRPr="00AC0734">
        <w:rPr>
          <w:rFonts w:ascii="Times New Roman" w:hAnsi="Times New Roman" w:cs="Times New Roman" w:hint="eastAsia"/>
          <w:sz w:val="28"/>
          <w:szCs w:val="32"/>
        </w:rPr>
        <w:t>模块</w:t>
      </w:r>
    </w:p>
    <w:p w14:paraId="4E64D03E" w14:textId="2E8A87FA"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0x300000-0xafffff</w:t>
      </w:r>
      <w:r w:rsidRPr="00BC43D2">
        <w:rPr>
          <w:rFonts w:ascii="Times New Roman" w:hAnsi="Times New Roman" w:cs="Times New Roman" w:hint="eastAsia"/>
          <w:kern w:val="2"/>
          <w:sz w:val="28"/>
          <w:szCs w:val="32"/>
        </w:rPr>
        <w:t>，其中</w:t>
      </w:r>
      <w:r w:rsidRPr="00BC43D2">
        <w:rPr>
          <w:rFonts w:ascii="Times New Roman" w:hAnsi="Times New Roman" w:cs="Times New Roman" w:hint="eastAsia"/>
          <w:kern w:val="2"/>
          <w:sz w:val="28"/>
          <w:szCs w:val="32"/>
        </w:rPr>
        <w:t>0x300000-0x3fffff</w:t>
      </w:r>
      <w:r w:rsidRPr="00BC43D2">
        <w:rPr>
          <w:rFonts w:ascii="Times New Roman" w:hAnsi="Times New Roman" w:cs="Times New Roman" w:hint="eastAsia"/>
          <w:kern w:val="2"/>
          <w:sz w:val="28"/>
          <w:szCs w:val="32"/>
        </w:rPr>
        <w:t>表示第一个端口的门控表，以此类推，共有</w:t>
      </w:r>
      <w:r w:rsidRPr="00BC43D2">
        <w:rPr>
          <w:rFonts w:ascii="Times New Roman" w:hAnsi="Times New Roman" w:cs="Times New Roman" w:hint="eastAsia"/>
          <w:kern w:val="2"/>
          <w:sz w:val="28"/>
          <w:szCs w:val="32"/>
        </w:rPr>
        <w:t>8</w:t>
      </w:r>
      <w:r w:rsidRPr="00BC43D2">
        <w:rPr>
          <w:rFonts w:ascii="Times New Roman" w:hAnsi="Times New Roman" w:cs="Times New Roman" w:hint="eastAsia"/>
          <w:kern w:val="2"/>
          <w:sz w:val="28"/>
          <w:szCs w:val="32"/>
        </w:rPr>
        <w:t>个端口门控。</w:t>
      </w:r>
    </w:p>
    <w:p w14:paraId="138F5F7C" w14:textId="62A140B0" w:rsidR="00CC6F78"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8</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429"/>
        <w:gridCol w:w="1442"/>
        <w:gridCol w:w="1568"/>
        <w:gridCol w:w="1353"/>
      </w:tblGrid>
      <w:tr w:rsidR="00AC0734" w:rsidRPr="00E2146A" w14:paraId="7297DB08" w14:textId="77777777" w:rsidTr="00CC6F78">
        <w:trPr>
          <w:trHeight w:val="340"/>
        </w:trPr>
        <w:tc>
          <w:tcPr>
            <w:tcW w:w="2430" w:type="dxa"/>
            <w:vMerge w:val="restart"/>
            <w:shd w:val="clear" w:color="auto" w:fill="0070C0"/>
            <w:vAlign w:val="center"/>
          </w:tcPr>
          <w:p w14:paraId="0C95B5A4"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5792" w:type="dxa"/>
            <w:gridSpan w:val="4"/>
            <w:shd w:val="clear" w:color="auto" w:fill="0070C0"/>
            <w:vAlign w:val="center"/>
          </w:tcPr>
          <w:p w14:paraId="66660342"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4483A4CA" w14:textId="77777777" w:rsidTr="00CC6F78">
        <w:trPr>
          <w:trHeight w:val="340"/>
        </w:trPr>
        <w:tc>
          <w:tcPr>
            <w:tcW w:w="2430" w:type="dxa"/>
            <w:vMerge/>
            <w:shd w:val="clear" w:color="auto" w:fill="0070C0"/>
            <w:vAlign w:val="center"/>
          </w:tcPr>
          <w:p w14:paraId="46BABCDD" w14:textId="77777777" w:rsidR="00AC0734" w:rsidRPr="00E2146A" w:rsidRDefault="00AC0734" w:rsidP="00E2146A">
            <w:pPr>
              <w:spacing w:after="0"/>
              <w:jc w:val="center"/>
              <w:rPr>
                <w:rFonts w:asciiTheme="minorEastAsia" w:hAnsiTheme="minorEastAsia" w:cstheme="minorEastAsia"/>
                <w:sz w:val="24"/>
                <w:szCs w:val="21"/>
              </w:rPr>
            </w:pPr>
          </w:p>
        </w:tc>
        <w:tc>
          <w:tcPr>
            <w:tcW w:w="1429" w:type="dxa"/>
            <w:shd w:val="clear" w:color="auto" w:fill="0070C0"/>
            <w:vAlign w:val="center"/>
          </w:tcPr>
          <w:p w14:paraId="04EC46FA"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442" w:type="dxa"/>
            <w:shd w:val="clear" w:color="auto" w:fill="0070C0"/>
            <w:vAlign w:val="center"/>
          </w:tcPr>
          <w:p w14:paraId="776B8C61"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568" w:type="dxa"/>
            <w:shd w:val="clear" w:color="auto" w:fill="0070C0"/>
            <w:vAlign w:val="center"/>
          </w:tcPr>
          <w:p w14:paraId="73F561D7"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353" w:type="dxa"/>
            <w:shd w:val="clear" w:color="auto" w:fill="0070C0"/>
            <w:vAlign w:val="center"/>
          </w:tcPr>
          <w:p w14:paraId="27B77802"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1969F56E" w14:textId="77777777" w:rsidTr="00CC6F78">
        <w:trPr>
          <w:trHeight w:val="340"/>
        </w:trPr>
        <w:tc>
          <w:tcPr>
            <w:tcW w:w="2430" w:type="dxa"/>
            <w:vAlign w:val="center"/>
          </w:tcPr>
          <w:p w14:paraId="0955BED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port0_gate_table_N</w:t>
            </w:r>
          </w:p>
          <w:p w14:paraId="3986EF5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0x300000-0x3003ff</w:t>
            </w:r>
          </w:p>
        </w:tc>
        <w:tc>
          <w:tcPr>
            <w:tcW w:w="5792" w:type="dxa"/>
            <w:gridSpan w:val="4"/>
            <w:vAlign w:val="center"/>
          </w:tcPr>
          <w:p w14:paraId="089876A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0号端口的门控表，N=0、1、…、1023，输出门控</w:t>
            </w:r>
          </w:p>
          <w:p w14:paraId="5C0DD32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port0_gate_table_0表示0号端口的第一个时刻的门</w:t>
            </w:r>
            <w:proofErr w:type="gramStart"/>
            <w:r w:rsidRPr="00E2146A">
              <w:rPr>
                <w:rFonts w:asciiTheme="minorEastAsia" w:hAnsiTheme="minorEastAsia" w:cstheme="minorEastAsia" w:hint="eastAsia"/>
                <w:sz w:val="24"/>
                <w:szCs w:val="21"/>
              </w:rPr>
              <w:t>控状态</w:t>
            </w:r>
            <w:proofErr w:type="gramEnd"/>
          </w:p>
        </w:tc>
      </w:tr>
      <w:tr w:rsidR="00AC0734" w:rsidRPr="00E2146A" w14:paraId="1238B5F0" w14:textId="77777777" w:rsidTr="00CC6F78">
        <w:trPr>
          <w:trHeight w:val="340"/>
        </w:trPr>
        <w:tc>
          <w:tcPr>
            <w:tcW w:w="2430" w:type="dxa"/>
            <w:vAlign w:val="center"/>
          </w:tcPr>
          <w:p w14:paraId="10F93F4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port1_gate_table_N</w:t>
            </w:r>
          </w:p>
          <w:p w14:paraId="44FD30C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0x400000-0x4003ff</w:t>
            </w:r>
          </w:p>
        </w:tc>
        <w:tc>
          <w:tcPr>
            <w:tcW w:w="5792" w:type="dxa"/>
            <w:gridSpan w:val="4"/>
            <w:vAlign w:val="center"/>
          </w:tcPr>
          <w:p w14:paraId="40442B2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1号端口的门控表，N=0、1、…、1023</w:t>
            </w:r>
          </w:p>
        </w:tc>
      </w:tr>
      <w:tr w:rsidR="00AC0734" w:rsidRPr="00E2146A" w14:paraId="5A737571" w14:textId="77777777" w:rsidTr="00CC6F78">
        <w:trPr>
          <w:trHeight w:val="340"/>
        </w:trPr>
        <w:tc>
          <w:tcPr>
            <w:tcW w:w="2430" w:type="dxa"/>
            <w:vAlign w:val="center"/>
          </w:tcPr>
          <w:p w14:paraId="24A87D3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port2_gate_table_N</w:t>
            </w:r>
          </w:p>
          <w:p w14:paraId="6ED7CC2A"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0x500000-0x5003ff</w:t>
            </w:r>
          </w:p>
        </w:tc>
        <w:tc>
          <w:tcPr>
            <w:tcW w:w="5792" w:type="dxa"/>
            <w:gridSpan w:val="4"/>
            <w:vAlign w:val="center"/>
          </w:tcPr>
          <w:p w14:paraId="67C061C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2号端口的门控表，N=0、1、…、1023</w:t>
            </w:r>
          </w:p>
        </w:tc>
      </w:tr>
      <w:tr w:rsidR="00AC0734" w:rsidRPr="00E2146A" w14:paraId="06EF5FBB" w14:textId="77777777" w:rsidTr="00CC6F78">
        <w:trPr>
          <w:trHeight w:val="340"/>
        </w:trPr>
        <w:tc>
          <w:tcPr>
            <w:tcW w:w="2430" w:type="dxa"/>
            <w:vAlign w:val="center"/>
          </w:tcPr>
          <w:p w14:paraId="1A6D56B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port3_gate_table_N</w:t>
            </w:r>
          </w:p>
          <w:p w14:paraId="6FA40B6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0x600000-0x6003ff</w:t>
            </w:r>
          </w:p>
        </w:tc>
        <w:tc>
          <w:tcPr>
            <w:tcW w:w="5792" w:type="dxa"/>
            <w:gridSpan w:val="4"/>
            <w:vAlign w:val="center"/>
          </w:tcPr>
          <w:p w14:paraId="0355A03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3号端口的门控表，N=0、1、…、1023</w:t>
            </w:r>
          </w:p>
        </w:tc>
      </w:tr>
      <w:tr w:rsidR="00AC0734" w:rsidRPr="00E2146A" w14:paraId="582D1AF5" w14:textId="77777777" w:rsidTr="00CC6F78">
        <w:trPr>
          <w:trHeight w:val="340"/>
        </w:trPr>
        <w:tc>
          <w:tcPr>
            <w:tcW w:w="2430" w:type="dxa"/>
            <w:vAlign w:val="center"/>
          </w:tcPr>
          <w:p w14:paraId="283839F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port4_gate_table_N</w:t>
            </w:r>
          </w:p>
          <w:p w14:paraId="10137E1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0x700000-0x7003ff</w:t>
            </w:r>
          </w:p>
        </w:tc>
        <w:tc>
          <w:tcPr>
            <w:tcW w:w="5792" w:type="dxa"/>
            <w:gridSpan w:val="4"/>
            <w:vAlign w:val="center"/>
          </w:tcPr>
          <w:p w14:paraId="56D8D9E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4号端口的门控表，N=0、1、…、1023</w:t>
            </w:r>
          </w:p>
        </w:tc>
      </w:tr>
      <w:tr w:rsidR="00AC0734" w:rsidRPr="00E2146A" w14:paraId="59AC3E8E" w14:textId="77777777" w:rsidTr="00CC6F78">
        <w:trPr>
          <w:trHeight w:val="340"/>
        </w:trPr>
        <w:tc>
          <w:tcPr>
            <w:tcW w:w="2430" w:type="dxa"/>
            <w:vAlign w:val="center"/>
          </w:tcPr>
          <w:p w14:paraId="55701C3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port5_gate_table_N</w:t>
            </w:r>
          </w:p>
          <w:p w14:paraId="48F85E4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0x800000-0x8003ff</w:t>
            </w:r>
          </w:p>
        </w:tc>
        <w:tc>
          <w:tcPr>
            <w:tcW w:w="5792" w:type="dxa"/>
            <w:gridSpan w:val="4"/>
            <w:vAlign w:val="center"/>
          </w:tcPr>
          <w:p w14:paraId="7B46796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5号端口的门控表，N=0、1、…、1023</w:t>
            </w:r>
          </w:p>
        </w:tc>
      </w:tr>
      <w:tr w:rsidR="00AC0734" w:rsidRPr="00E2146A" w14:paraId="5A0F5E42" w14:textId="77777777" w:rsidTr="00CC6F78">
        <w:trPr>
          <w:trHeight w:val="340"/>
        </w:trPr>
        <w:tc>
          <w:tcPr>
            <w:tcW w:w="2430" w:type="dxa"/>
            <w:vAlign w:val="center"/>
          </w:tcPr>
          <w:p w14:paraId="3FE8BB3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port6_gate_table_N</w:t>
            </w:r>
          </w:p>
          <w:p w14:paraId="5E62B02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0x900000-0x9003ff</w:t>
            </w:r>
          </w:p>
        </w:tc>
        <w:tc>
          <w:tcPr>
            <w:tcW w:w="5792" w:type="dxa"/>
            <w:gridSpan w:val="4"/>
            <w:vAlign w:val="center"/>
          </w:tcPr>
          <w:p w14:paraId="0B0BAD9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6号端口的门控表，N=0、1、…、1023</w:t>
            </w:r>
          </w:p>
        </w:tc>
      </w:tr>
      <w:tr w:rsidR="00AC0734" w:rsidRPr="00E2146A" w14:paraId="775AE00B" w14:textId="77777777" w:rsidTr="00CC6F78">
        <w:trPr>
          <w:trHeight w:val="340"/>
        </w:trPr>
        <w:tc>
          <w:tcPr>
            <w:tcW w:w="2430" w:type="dxa"/>
            <w:vAlign w:val="center"/>
          </w:tcPr>
          <w:p w14:paraId="1A9FF31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port7_gate_table_N</w:t>
            </w:r>
          </w:p>
          <w:p w14:paraId="053E003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0xa00000-0xa003ff</w:t>
            </w:r>
          </w:p>
        </w:tc>
        <w:tc>
          <w:tcPr>
            <w:tcW w:w="5792" w:type="dxa"/>
            <w:gridSpan w:val="4"/>
            <w:vAlign w:val="center"/>
          </w:tcPr>
          <w:p w14:paraId="369B1AA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7号端口的门控表，N=0、1、…、1023</w:t>
            </w:r>
          </w:p>
        </w:tc>
      </w:tr>
    </w:tbl>
    <w:p w14:paraId="74520299" w14:textId="3ED25B1F"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9</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745"/>
        <w:gridCol w:w="711"/>
        <w:gridCol w:w="3327"/>
        <w:gridCol w:w="1047"/>
      </w:tblGrid>
      <w:tr w:rsidR="00AC0734" w:rsidRPr="00E2146A" w14:paraId="448131A0" w14:textId="77777777" w:rsidTr="00CC6F78">
        <w:trPr>
          <w:trHeight w:val="397"/>
          <w:jc w:val="center"/>
        </w:trPr>
        <w:tc>
          <w:tcPr>
            <w:tcW w:w="2421" w:type="dxa"/>
            <w:vAlign w:val="center"/>
          </w:tcPr>
          <w:p w14:paraId="093AAA7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name</w:t>
            </w:r>
          </w:p>
        </w:tc>
        <w:tc>
          <w:tcPr>
            <w:tcW w:w="752" w:type="dxa"/>
            <w:vAlign w:val="center"/>
          </w:tcPr>
          <w:p w14:paraId="2AAB171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bit</w:t>
            </w:r>
          </w:p>
        </w:tc>
        <w:tc>
          <w:tcPr>
            <w:tcW w:w="718" w:type="dxa"/>
            <w:vAlign w:val="center"/>
          </w:tcPr>
          <w:p w14:paraId="00A272A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73143BB7"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description</w:t>
            </w:r>
          </w:p>
        </w:tc>
        <w:tc>
          <w:tcPr>
            <w:tcW w:w="1058" w:type="dxa"/>
            <w:vAlign w:val="center"/>
          </w:tcPr>
          <w:p w14:paraId="6A43C24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default</w:t>
            </w:r>
          </w:p>
        </w:tc>
      </w:tr>
      <w:tr w:rsidR="00AC0734" w:rsidRPr="00E2146A" w14:paraId="0585CE9F" w14:textId="77777777" w:rsidTr="00CC6F78">
        <w:trPr>
          <w:trHeight w:val="397"/>
          <w:jc w:val="center"/>
        </w:trPr>
        <w:tc>
          <w:tcPr>
            <w:tcW w:w="2421" w:type="dxa"/>
            <w:vMerge w:val="restart"/>
            <w:vAlign w:val="center"/>
          </w:tcPr>
          <w:p w14:paraId="2B59AF6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port0_gate_table_0</w:t>
            </w:r>
          </w:p>
        </w:tc>
        <w:tc>
          <w:tcPr>
            <w:tcW w:w="752" w:type="dxa"/>
            <w:vAlign w:val="center"/>
          </w:tcPr>
          <w:p w14:paraId="2AABBC7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31:8</w:t>
            </w:r>
          </w:p>
        </w:tc>
        <w:tc>
          <w:tcPr>
            <w:tcW w:w="718" w:type="dxa"/>
            <w:vAlign w:val="center"/>
          </w:tcPr>
          <w:p w14:paraId="19691EB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70CBCF8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1058" w:type="dxa"/>
            <w:vAlign w:val="center"/>
          </w:tcPr>
          <w:p w14:paraId="55E6779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2C66DA7D" w14:textId="77777777" w:rsidTr="00CC6F78">
        <w:trPr>
          <w:trHeight w:val="397"/>
          <w:jc w:val="center"/>
        </w:trPr>
        <w:tc>
          <w:tcPr>
            <w:tcW w:w="2421" w:type="dxa"/>
            <w:vMerge/>
            <w:vAlign w:val="center"/>
          </w:tcPr>
          <w:p w14:paraId="79544E2C" w14:textId="77777777" w:rsidR="00AC0734" w:rsidRPr="00E2146A" w:rsidRDefault="00AC0734" w:rsidP="00E2146A">
            <w:pPr>
              <w:spacing w:after="0"/>
              <w:rPr>
                <w:rFonts w:asciiTheme="minorEastAsia" w:hAnsiTheme="minorEastAsia" w:cstheme="minorEastAsia"/>
                <w:sz w:val="24"/>
                <w:szCs w:val="21"/>
              </w:rPr>
            </w:pPr>
          </w:p>
        </w:tc>
        <w:tc>
          <w:tcPr>
            <w:tcW w:w="752" w:type="dxa"/>
            <w:vAlign w:val="center"/>
          </w:tcPr>
          <w:p w14:paraId="3247F8D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c>
          <w:tcPr>
            <w:tcW w:w="718" w:type="dxa"/>
            <w:vAlign w:val="center"/>
          </w:tcPr>
          <w:p w14:paraId="0E21A6D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3C099CE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0-7位分别代表0-7共8个队列的门控状态，0代表该队列的门控关闭，1代表开启</w:t>
            </w:r>
          </w:p>
        </w:tc>
        <w:tc>
          <w:tcPr>
            <w:tcW w:w="1058" w:type="dxa"/>
            <w:vAlign w:val="center"/>
          </w:tcPr>
          <w:p w14:paraId="57D5493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014B3618" w14:textId="77777777" w:rsidTr="00CC6F78">
        <w:trPr>
          <w:trHeight w:val="397"/>
          <w:jc w:val="center"/>
        </w:trPr>
        <w:tc>
          <w:tcPr>
            <w:tcW w:w="2421" w:type="dxa"/>
            <w:vAlign w:val="center"/>
          </w:tcPr>
          <w:p w14:paraId="00D8AB8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w:t>
            </w:r>
          </w:p>
        </w:tc>
        <w:tc>
          <w:tcPr>
            <w:tcW w:w="752" w:type="dxa"/>
            <w:vAlign w:val="center"/>
          </w:tcPr>
          <w:p w14:paraId="133923C7" w14:textId="77777777" w:rsidR="00AC0734" w:rsidRPr="00E2146A" w:rsidRDefault="00AC0734" w:rsidP="00E2146A">
            <w:pPr>
              <w:spacing w:after="0"/>
              <w:rPr>
                <w:rFonts w:asciiTheme="minorEastAsia" w:hAnsiTheme="minorEastAsia" w:cstheme="minorEastAsia"/>
                <w:sz w:val="24"/>
                <w:szCs w:val="21"/>
              </w:rPr>
            </w:pPr>
          </w:p>
        </w:tc>
        <w:tc>
          <w:tcPr>
            <w:tcW w:w="718" w:type="dxa"/>
            <w:vAlign w:val="center"/>
          </w:tcPr>
          <w:p w14:paraId="121E3295" w14:textId="77777777" w:rsidR="00AC0734" w:rsidRPr="00E2146A" w:rsidRDefault="00AC0734" w:rsidP="00E2146A">
            <w:pPr>
              <w:spacing w:after="0"/>
              <w:rPr>
                <w:rFonts w:asciiTheme="minorEastAsia" w:hAnsiTheme="minorEastAsia" w:cstheme="minorEastAsia"/>
                <w:sz w:val="24"/>
                <w:szCs w:val="21"/>
              </w:rPr>
            </w:pPr>
          </w:p>
        </w:tc>
        <w:tc>
          <w:tcPr>
            <w:tcW w:w="3370" w:type="dxa"/>
            <w:vAlign w:val="center"/>
          </w:tcPr>
          <w:p w14:paraId="2B874054" w14:textId="77777777" w:rsidR="00AC0734" w:rsidRPr="00E2146A" w:rsidRDefault="00AC0734" w:rsidP="00E2146A">
            <w:pPr>
              <w:spacing w:after="0"/>
              <w:rPr>
                <w:rFonts w:asciiTheme="minorEastAsia" w:hAnsiTheme="minorEastAsia" w:cstheme="minorEastAsia"/>
                <w:sz w:val="24"/>
                <w:szCs w:val="21"/>
              </w:rPr>
            </w:pPr>
          </w:p>
        </w:tc>
        <w:tc>
          <w:tcPr>
            <w:tcW w:w="1058" w:type="dxa"/>
            <w:vAlign w:val="center"/>
          </w:tcPr>
          <w:p w14:paraId="7EBBAF90" w14:textId="77777777" w:rsidR="00AC0734" w:rsidRPr="00E2146A" w:rsidRDefault="00AC0734" w:rsidP="00E2146A">
            <w:pPr>
              <w:spacing w:after="0"/>
              <w:rPr>
                <w:rFonts w:asciiTheme="minorEastAsia" w:hAnsiTheme="minorEastAsia" w:cstheme="minorEastAsia"/>
                <w:sz w:val="24"/>
                <w:szCs w:val="21"/>
              </w:rPr>
            </w:pPr>
          </w:p>
        </w:tc>
      </w:tr>
      <w:tr w:rsidR="00AC0734" w:rsidRPr="00E2146A" w14:paraId="33EC32A8" w14:textId="77777777" w:rsidTr="00CC6F78">
        <w:trPr>
          <w:trHeight w:val="397"/>
          <w:jc w:val="center"/>
        </w:trPr>
        <w:tc>
          <w:tcPr>
            <w:tcW w:w="2421" w:type="dxa"/>
            <w:vMerge w:val="restart"/>
            <w:vAlign w:val="center"/>
          </w:tcPr>
          <w:p w14:paraId="3D66DB82"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port7_gate_table_1</w:t>
            </w:r>
            <w:r w:rsidRPr="00E2146A">
              <w:rPr>
                <w:rFonts w:asciiTheme="minorEastAsia" w:hAnsiTheme="minorEastAsia" w:cstheme="minorEastAsia" w:hint="eastAsia"/>
                <w:sz w:val="24"/>
                <w:szCs w:val="21"/>
              </w:rPr>
              <w:lastRenderedPageBreak/>
              <w:t>023</w:t>
            </w:r>
          </w:p>
        </w:tc>
        <w:tc>
          <w:tcPr>
            <w:tcW w:w="752" w:type="dxa"/>
            <w:vAlign w:val="center"/>
          </w:tcPr>
          <w:p w14:paraId="2DFFEB3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lastRenderedPageBreak/>
              <w:t>31:8</w:t>
            </w:r>
          </w:p>
        </w:tc>
        <w:tc>
          <w:tcPr>
            <w:tcW w:w="718" w:type="dxa"/>
            <w:vAlign w:val="center"/>
          </w:tcPr>
          <w:p w14:paraId="4DEE510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4AA7430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1058" w:type="dxa"/>
            <w:vAlign w:val="center"/>
          </w:tcPr>
          <w:p w14:paraId="0DC4047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2B973522" w14:textId="77777777" w:rsidTr="00CC6F78">
        <w:trPr>
          <w:trHeight w:val="397"/>
          <w:jc w:val="center"/>
        </w:trPr>
        <w:tc>
          <w:tcPr>
            <w:tcW w:w="2421" w:type="dxa"/>
            <w:vMerge/>
            <w:vAlign w:val="center"/>
          </w:tcPr>
          <w:p w14:paraId="07602051" w14:textId="77777777" w:rsidR="00AC0734" w:rsidRPr="00E2146A" w:rsidRDefault="00AC0734" w:rsidP="00E2146A">
            <w:pPr>
              <w:spacing w:after="0"/>
              <w:rPr>
                <w:rFonts w:asciiTheme="minorEastAsia" w:hAnsiTheme="minorEastAsia" w:cstheme="minorEastAsia"/>
                <w:sz w:val="24"/>
                <w:szCs w:val="21"/>
              </w:rPr>
            </w:pPr>
          </w:p>
        </w:tc>
        <w:tc>
          <w:tcPr>
            <w:tcW w:w="752" w:type="dxa"/>
            <w:vAlign w:val="center"/>
          </w:tcPr>
          <w:p w14:paraId="0DC4694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c>
          <w:tcPr>
            <w:tcW w:w="718" w:type="dxa"/>
            <w:vAlign w:val="center"/>
          </w:tcPr>
          <w:p w14:paraId="4307252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370" w:type="dxa"/>
            <w:vAlign w:val="center"/>
          </w:tcPr>
          <w:p w14:paraId="04282B2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0-7位分别代表0-7共8个队列的门控状态，0代表该队列的门控关闭，1代表开启</w:t>
            </w:r>
          </w:p>
        </w:tc>
        <w:tc>
          <w:tcPr>
            <w:tcW w:w="1058" w:type="dxa"/>
            <w:vAlign w:val="center"/>
          </w:tcPr>
          <w:p w14:paraId="140C013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bl>
    <w:p w14:paraId="62DE1BE3" w14:textId="7D341EBC" w:rsidR="00AC0734" w:rsidRPr="00AC0734" w:rsidRDefault="00AC0734" w:rsidP="00AC0734">
      <w:pPr>
        <w:pStyle w:val="ab"/>
        <w:numPr>
          <w:ilvl w:val="0"/>
          <w:numId w:val="6"/>
        </w:numPr>
        <w:spacing w:after="100" w:afterAutospacing="1" w:line="276" w:lineRule="auto"/>
        <w:ind w:left="862" w:firstLineChars="0"/>
        <w:rPr>
          <w:rFonts w:ascii="Times New Roman" w:hAnsi="Times New Roman" w:cs="Times New Roman"/>
          <w:sz w:val="28"/>
          <w:szCs w:val="32"/>
        </w:rPr>
      </w:pPr>
      <w:r w:rsidRPr="00AC0734">
        <w:rPr>
          <w:rFonts w:ascii="Times New Roman" w:hAnsi="Times New Roman" w:cs="Times New Roman" w:hint="eastAsia"/>
          <w:sz w:val="28"/>
          <w:szCs w:val="32"/>
        </w:rPr>
        <w:lastRenderedPageBreak/>
        <w:t>FLT</w:t>
      </w:r>
      <w:r w:rsidRPr="00AC0734">
        <w:rPr>
          <w:rFonts w:ascii="Times New Roman" w:hAnsi="Times New Roman" w:cs="Times New Roman" w:hint="eastAsia"/>
          <w:sz w:val="28"/>
          <w:szCs w:val="32"/>
        </w:rPr>
        <w:t>模块</w:t>
      </w:r>
    </w:p>
    <w:p w14:paraId="311A475A" w14:textId="3A70D315" w:rsidR="00AC0734" w:rsidRPr="00BC43D2" w:rsidRDefault="00AC0734" w:rsidP="00BC43D2">
      <w:pPr>
        <w:widowControl w:val="0"/>
        <w:adjustRightInd/>
        <w:snapToGrid/>
        <w:spacing w:after="0"/>
        <w:ind w:firstLineChars="200" w:firstLine="560"/>
        <w:jc w:val="both"/>
        <w:rPr>
          <w:rFonts w:ascii="Times New Roman" w:hAnsi="Times New Roman" w:cs="Times New Roman"/>
          <w:kern w:val="2"/>
          <w:sz w:val="28"/>
          <w:szCs w:val="32"/>
        </w:rPr>
      </w:pPr>
      <w:r w:rsidRPr="00BC43D2">
        <w:rPr>
          <w:rFonts w:ascii="Times New Roman" w:hAnsi="Times New Roman" w:cs="Times New Roman" w:hint="eastAsia"/>
          <w:kern w:val="2"/>
          <w:sz w:val="28"/>
          <w:szCs w:val="32"/>
        </w:rPr>
        <w:t>地址范围为</w:t>
      </w:r>
      <w:proofErr w:type="spellStart"/>
      <w:r w:rsidRPr="00BC43D2">
        <w:rPr>
          <w:rFonts w:ascii="Times New Roman" w:hAnsi="Times New Roman" w:cs="Times New Roman" w:hint="eastAsia"/>
          <w:kern w:val="2"/>
          <w:sz w:val="28"/>
          <w:szCs w:val="32"/>
        </w:rPr>
        <w:t>Addr</w:t>
      </w:r>
      <w:proofErr w:type="spellEnd"/>
      <w:r w:rsidRPr="00BC43D2">
        <w:rPr>
          <w:rFonts w:ascii="Times New Roman" w:hAnsi="Times New Roman" w:cs="Times New Roman" w:hint="eastAsia"/>
          <w:kern w:val="2"/>
          <w:sz w:val="28"/>
          <w:szCs w:val="32"/>
        </w:rPr>
        <w:t xml:space="preserve"> 0xc00000-0xcfffff</w:t>
      </w:r>
      <w:r w:rsidR="00CC6F78" w:rsidRPr="00BC43D2">
        <w:rPr>
          <w:rFonts w:ascii="Times New Roman" w:hAnsi="Times New Roman" w:cs="Times New Roman" w:hint="eastAsia"/>
          <w:kern w:val="2"/>
          <w:sz w:val="28"/>
          <w:szCs w:val="32"/>
        </w:rPr>
        <w:t>。</w:t>
      </w:r>
    </w:p>
    <w:p w14:paraId="155EB096" w14:textId="2D9C1EE4" w:rsidR="00CC6F78"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10</w:t>
      </w:r>
      <w:r>
        <w:rPr>
          <w:rFonts w:ascii="Times New Roman" w:hAnsi="Times New Roman" w:cs="Times New Roman" w:hint="eastAsia"/>
          <w:sz w:val="28"/>
          <w:szCs w:val="32"/>
        </w:rPr>
        <w:t xml:space="preserve"> </w:t>
      </w:r>
      <w:r w:rsidRPr="00AC0734">
        <w:rPr>
          <w:rFonts w:ascii="Times New Roman" w:hAnsi="Times New Roman" w:cs="Times New Roman" w:hint="eastAsia"/>
          <w:sz w:val="28"/>
          <w:szCs w:val="32"/>
        </w:rPr>
        <w:t>地址格式</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562"/>
        <w:gridCol w:w="1567"/>
        <w:gridCol w:w="1522"/>
        <w:gridCol w:w="1315"/>
      </w:tblGrid>
      <w:tr w:rsidR="00AC0734" w:rsidRPr="00E2146A" w14:paraId="3748E13F" w14:textId="77777777" w:rsidTr="00CC6F78">
        <w:trPr>
          <w:trHeight w:val="397"/>
        </w:trPr>
        <w:tc>
          <w:tcPr>
            <w:tcW w:w="2043" w:type="dxa"/>
            <w:vMerge w:val="restart"/>
            <w:shd w:val="clear" w:color="auto" w:fill="0070C0"/>
            <w:vAlign w:val="center"/>
          </w:tcPr>
          <w:p w14:paraId="583014A5" w14:textId="77777777" w:rsidR="00AC0734" w:rsidRPr="00E2146A" w:rsidRDefault="00AC0734" w:rsidP="00E2146A">
            <w:pPr>
              <w:spacing w:after="0"/>
              <w:jc w:val="center"/>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Addr</w:t>
            </w:r>
            <w:proofErr w:type="spellEnd"/>
          </w:p>
        </w:tc>
        <w:tc>
          <w:tcPr>
            <w:tcW w:w="6461" w:type="dxa"/>
            <w:gridSpan w:val="4"/>
            <w:shd w:val="clear" w:color="auto" w:fill="0070C0"/>
            <w:vAlign w:val="center"/>
          </w:tcPr>
          <w:p w14:paraId="4794ECAF"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Data</w:t>
            </w:r>
          </w:p>
        </w:tc>
      </w:tr>
      <w:tr w:rsidR="00AC0734" w:rsidRPr="00E2146A" w14:paraId="20430ACB" w14:textId="77777777" w:rsidTr="00CC6F78">
        <w:trPr>
          <w:trHeight w:val="397"/>
        </w:trPr>
        <w:tc>
          <w:tcPr>
            <w:tcW w:w="2043" w:type="dxa"/>
            <w:vMerge/>
            <w:shd w:val="clear" w:color="auto" w:fill="0070C0"/>
            <w:vAlign w:val="center"/>
          </w:tcPr>
          <w:p w14:paraId="01F60867" w14:textId="77777777" w:rsidR="00AC0734" w:rsidRPr="00E2146A" w:rsidRDefault="00AC0734" w:rsidP="00E2146A">
            <w:pPr>
              <w:spacing w:after="0"/>
              <w:jc w:val="center"/>
              <w:rPr>
                <w:rFonts w:asciiTheme="minorEastAsia" w:hAnsiTheme="minorEastAsia" w:cstheme="minorEastAsia"/>
                <w:sz w:val="24"/>
                <w:szCs w:val="21"/>
              </w:rPr>
            </w:pPr>
          </w:p>
        </w:tc>
        <w:tc>
          <w:tcPr>
            <w:tcW w:w="1682" w:type="dxa"/>
            <w:shd w:val="clear" w:color="auto" w:fill="0070C0"/>
            <w:vAlign w:val="center"/>
          </w:tcPr>
          <w:p w14:paraId="56AD1B14"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[31:24]</w:t>
            </w:r>
          </w:p>
        </w:tc>
        <w:tc>
          <w:tcPr>
            <w:tcW w:w="1687" w:type="dxa"/>
            <w:shd w:val="clear" w:color="auto" w:fill="0070C0"/>
            <w:vAlign w:val="center"/>
          </w:tcPr>
          <w:p w14:paraId="49F4A8EE"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[23:16]</w:t>
            </w:r>
          </w:p>
        </w:tc>
        <w:tc>
          <w:tcPr>
            <w:tcW w:w="1660" w:type="dxa"/>
            <w:shd w:val="clear" w:color="auto" w:fill="0070C0"/>
            <w:vAlign w:val="center"/>
          </w:tcPr>
          <w:p w14:paraId="4A019B0F"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[15:8]</w:t>
            </w:r>
          </w:p>
        </w:tc>
        <w:tc>
          <w:tcPr>
            <w:tcW w:w="1432" w:type="dxa"/>
            <w:shd w:val="clear" w:color="auto" w:fill="0070C0"/>
            <w:vAlign w:val="center"/>
          </w:tcPr>
          <w:p w14:paraId="3AA67E2B" w14:textId="77777777" w:rsidR="00AC0734" w:rsidRPr="00E2146A" w:rsidRDefault="00AC0734" w:rsidP="00E2146A">
            <w:pPr>
              <w:spacing w:after="0"/>
              <w:jc w:val="center"/>
              <w:rPr>
                <w:rFonts w:asciiTheme="minorEastAsia" w:hAnsiTheme="minorEastAsia" w:cstheme="minorEastAsia"/>
                <w:sz w:val="24"/>
                <w:szCs w:val="21"/>
              </w:rPr>
            </w:pPr>
            <w:r w:rsidRPr="00E2146A">
              <w:rPr>
                <w:rFonts w:asciiTheme="minorEastAsia" w:hAnsiTheme="minorEastAsia" w:cstheme="minorEastAsia" w:hint="eastAsia"/>
                <w:sz w:val="24"/>
                <w:szCs w:val="21"/>
              </w:rPr>
              <w:t>[7:0]</w:t>
            </w:r>
          </w:p>
        </w:tc>
      </w:tr>
      <w:tr w:rsidR="00AC0734" w:rsidRPr="00E2146A" w14:paraId="1EF12A32" w14:textId="77777777" w:rsidTr="00CC6F78">
        <w:trPr>
          <w:trHeight w:val="397"/>
        </w:trPr>
        <w:tc>
          <w:tcPr>
            <w:tcW w:w="2043" w:type="dxa"/>
            <w:vAlign w:val="center"/>
          </w:tcPr>
          <w:p w14:paraId="4701D90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0xc00000-0xc03fff</w:t>
            </w:r>
          </w:p>
        </w:tc>
        <w:tc>
          <w:tcPr>
            <w:tcW w:w="6461" w:type="dxa"/>
            <w:gridSpan w:val="4"/>
            <w:vAlign w:val="center"/>
          </w:tcPr>
          <w:p w14:paraId="2CF09041" w14:textId="77777777" w:rsidR="00AC0734" w:rsidRPr="00E2146A" w:rsidRDefault="00AC0734" w:rsidP="00E2146A">
            <w:pPr>
              <w:spacing w:after="0"/>
              <w:rPr>
                <w:rFonts w:asciiTheme="minorEastAsia" w:hAnsiTheme="minorEastAsia" w:cstheme="minorEastAsia"/>
                <w:sz w:val="24"/>
                <w:szCs w:val="21"/>
              </w:rPr>
            </w:pPr>
            <w:proofErr w:type="spellStart"/>
            <w:r w:rsidRPr="00E2146A">
              <w:rPr>
                <w:rFonts w:asciiTheme="minorEastAsia" w:hAnsiTheme="minorEastAsia" w:cstheme="minorEastAsia" w:hint="eastAsia"/>
                <w:sz w:val="24"/>
                <w:szCs w:val="21"/>
              </w:rPr>
              <w:t>forward_table_N</w:t>
            </w:r>
            <w:proofErr w:type="spellEnd"/>
            <w:r w:rsidRPr="00E2146A">
              <w:rPr>
                <w:rFonts w:asciiTheme="minorEastAsia" w:hAnsiTheme="minorEastAsia" w:cstheme="minorEastAsia" w:hint="eastAsia"/>
                <w:sz w:val="24"/>
                <w:szCs w:val="21"/>
              </w:rPr>
              <w:t>，表示转发表，N=0,1,2，…16384，</w:t>
            </w:r>
          </w:p>
          <w:p w14:paraId="23DAE0DC"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forward_table_0表示第0个转发表</w:t>
            </w:r>
          </w:p>
        </w:tc>
      </w:tr>
      <w:tr w:rsidR="00AC0734" w:rsidRPr="00E2146A" w14:paraId="3A60E7EE" w14:textId="77777777" w:rsidTr="00CC6F78">
        <w:trPr>
          <w:trHeight w:val="397"/>
        </w:trPr>
        <w:tc>
          <w:tcPr>
            <w:tcW w:w="2043" w:type="dxa"/>
            <w:vAlign w:val="center"/>
          </w:tcPr>
          <w:p w14:paraId="24EC849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0xc04000-0xcfffff</w:t>
            </w:r>
          </w:p>
        </w:tc>
        <w:tc>
          <w:tcPr>
            <w:tcW w:w="6461" w:type="dxa"/>
            <w:gridSpan w:val="4"/>
            <w:vAlign w:val="center"/>
          </w:tcPr>
          <w:p w14:paraId="20A6CF06"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r>
    </w:tbl>
    <w:p w14:paraId="32AE6BA1" w14:textId="480F3D24" w:rsidR="00AC0734" w:rsidRPr="00CC6F78" w:rsidRDefault="00CC6F78" w:rsidP="00CC6F78">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w:t>
      </w:r>
      <w:r>
        <w:rPr>
          <w:rFonts w:ascii="Times New Roman" w:hAnsi="Times New Roman" w:cs="Times New Roman"/>
          <w:sz w:val="28"/>
          <w:szCs w:val="32"/>
        </w:rPr>
        <w:t>附</w:t>
      </w:r>
      <w:proofErr w:type="gramEnd"/>
      <w:r>
        <w:rPr>
          <w:rFonts w:ascii="Times New Roman" w:hAnsi="Times New Roman" w:cs="Times New Roman"/>
          <w:sz w:val="28"/>
          <w:szCs w:val="32"/>
        </w:rPr>
        <w:t>3</w:t>
      </w:r>
      <w:r>
        <w:rPr>
          <w:rFonts w:ascii="Times New Roman" w:hAnsi="Times New Roman" w:cs="Times New Roman" w:hint="eastAsia"/>
          <w:sz w:val="28"/>
          <w:szCs w:val="32"/>
        </w:rPr>
        <w:t>-</w:t>
      </w:r>
      <w:r>
        <w:rPr>
          <w:rFonts w:ascii="Times New Roman" w:hAnsi="Times New Roman" w:cs="Times New Roman"/>
          <w:sz w:val="28"/>
          <w:szCs w:val="32"/>
        </w:rPr>
        <w:t>11</w:t>
      </w:r>
      <w:r>
        <w:rPr>
          <w:rFonts w:ascii="Times New Roman" w:hAnsi="Times New Roman" w:cs="Times New Roman" w:hint="eastAsia"/>
          <w:sz w:val="28"/>
          <w:szCs w:val="32"/>
        </w:rPr>
        <w:t xml:space="preserve"> </w:t>
      </w:r>
      <w:r>
        <w:rPr>
          <w:rFonts w:ascii="Times New Roman" w:hAnsi="Times New Roman" w:cs="Times New Roman" w:hint="eastAsia"/>
          <w:sz w:val="28"/>
          <w:szCs w:val="32"/>
        </w:rPr>
        <w:t>寄存器的</w:t>
      </w:r>
      <w:r>
        <w:rPr>
          <w:rFonts w:ascii="Times New Roman" w:hAnsi="Times New Roman" w:cs="Times New Roman"/>
          <w:sz w:val="28"/>
          <w:szCs w:val="32"/>
        </w:rPr>
        <w:t>具体含义</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6"/>
        <w:gridCol w:w="783"/>
        <w:gridCol w:w="725"/>
        <w:gridCol w:w="3531"/>
        <w:gridCol w:w="997"/>
      </w:tblGrid>
      <w:tr w:rsidR="00AC0734" w:rsidRPr="00E2146A" w14:paraId="7952AF32" w14:textId="77777777" w:rsidTr="00CC6F78">
        <w:trPr>
          <w:trHeight w:val="397"/>
        </w:trPr>
        <w:tc>
          <w:tcPr>
            <w:tcW w:w="2186" w:type="dxa"/>
            <w:vAlign w:val="center"/>
          </w:tcPr>
          <w:p w14:paraId="6863D4F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name</w:t>
            </w:r>
          </w:p>
        </w:tc>
        <w:tc>
          <w:tcPr>
            <w:tcW w:w="783" w:type="dxa"/>
            <w:vAlign w:val="center"/>
          </w:tcPr>
          <w:p w14:paraId="58EE84B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bit</w:t>
            </w:r>
          </w:p>
        </w:tc>
        <w:tc>
          <w:tcPr>
            <w:tcW w:w="725" w:type="dxa"/>
            <w:vAlign w:val="center"/>
          </w:tcPr>
          <w:p w14:paraId="5165362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32DBEE7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description</w:t>
            </w:r>
          </w:p>
        </w:tc>
        <w:tc>
          <w:tcPr>
            <w:tcW w:w="997" w:type="dxa"/>
            <w:vAlign w:val="center"/>
          </w:tcPr>
          <w:p w14:paraId="3A58BCE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default</w:t>
            </w:r>
          </w:p>
        </w:tc>
      </w:tr>
      <w:tr w:rsidR="00AC0734" w:rsidRPr="00E2146A" w14:paraId="559773A9" w14:textId="77777777" w:rsidTr="00CC6F78">
        <w:trPr>
          <w:trHeight w:val="397"/>
        </w:trPr>
        <w:tc>
          <w:tcPr>
            <w:tcW w:w="2186" w:type="dxa"/>
            <w:vMerge w:val="restart"/>
            <w:vAlign w:val="center"/>
          </w:tcPr>
          <w:p w14:paraId="7417F87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forward_table_0</w:t>
            </w:r>
          </w:p>
        </w:tc>
        <w:tc>
          <w:tcPr>
            <w:tcW w:w="783" w:type="dxa"/>
            <w:vAlign w:val="center"/>
          </w:tcPr>
          <w:p w14:paraId="56A4BFD5"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31:16</w:t>
            </w:r>
          </w:p>
        </w:tc>
        <w:tc>
          <w:tcPr>
            <w:tcW w:w="725" w:type="dxa"/>
            <w:vAlign w:val="center"/>
          </w:tcPr>
          <w:p w14:paraId="096021E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480248E1"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1AB2BA0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608289F9" w14:textId="77777777" w:rsidTr="00CC6F78">
        <w:trPr>
          <w:trHeight w:val="397"/>
        </w:trPr>
        <w:tc>
          <w:tcPr>
            <w:tcW w:w="2186" w:type="dxa"/>
            <w:vMerge/>
            <w:vAlign w:val="center"/>
          </w:tcPr>
          <w:p w14:paraId="2E3D016C" w14:textId="77777777" w:rsidR="00AC0734" w:rsidRPr="00E2146A" w:rsidRDefault="00AC0734" w:rsidP="00E2146A">
            <w:pPr>
              <w:spacing w:after="0"/>
              <w:rPr>
                <w:rFonts w:asciiTheme="minorEastAsia" w:hAnsiTheme="minorEastAsia" w:cstheme="minorEastAsia"/>
                <w:sz w:val="24"/>
                <w:szCs w:val="21"/>
              </w:rPr>
            </w:pPr>
          </w:p>
        </w:tc>
        <w:tc>
          <w:tcPr>
            <w:tcW w:w="783" w:type="dxa"/>
            <w:vAlign w:val="center"/>
          </w:tcPr>
          <w:p w14:paraId="756C5CB4"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8:0</w:t>
            </w:r>
          </w:p>
        </w:tc>
        <w:tc>
          <w:tcPr>
            <w:tcW w:w="725" w:type="dxa"/>
            <w:vAlign w:val="center"/>
          </w:tcPr>
          <w:p w14:paraId="592D68BD"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3E180489"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转发表的内容，使用bitmap的形式，0-8位分别代表向0-8号端口，每位的值0代表不向该端口转发，1代表向该端口转发</w:t>
            </w:r>
          </w:p>
        </w:tc>
        <w:tc>
          <w:tcPr>
            <w:tcW w:w="997" w:type="dxa"/>
            <w:vAlign w:val="center"/>
          </w:tcPr>
          <w:p w14:paraId="3A72C87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0F8FA1AA" w14:textId="77777777" w:rsidTr="00CC6F78">
        <w:trPr>
          <w:trHeight w:val="397"/>
        </w:trPr>
        <w:tc>
          <w:tcPr>
            <w:tcW w:w="2186" w:type="dxa"/>
            <w:vAlign w:val="center"/>
          </w:tcPr>
          <w:p w14:paraId="0AF40D7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w:t>
            </w:r>
          </w:p>
        </w:tc>
        <w:tc>
          <w:tcPr>
            <w:tcW w:w="783" w:type="dxa"/>
            <w:vAlign w:val="center"/>
          </w:tcPr>
          <w:p w14:paraId="4FB6742A" w14:textId="77777777" w:rsidR="00AC0734" w:rsidRPr="00E2146A" w:rsidRDefault="00AC0734" w:rsidP="00E2146A">
            <w:pPr>
              <w:spacing w:after="0"/>
              <w:rPr>
                <w:rFonts w:asciiTheme="minorEastAsia" w:hAnsiTheme="minorEastAsia" w:cstheme="minorEastAsia"/>
                <w:sz w:val="24"/>
                <w:szCs w:val="21"/>
              </w:rPr>
            </w:pPr>
          </w:p>
        </w:tc>
        <w:tc>
          <w:tcPr>
            <w:tcW w:w="725" w:type="dxa"/>
            <w:vAlign w:val="center"/>
          </w:tcPr>
          <w:p w14:paraId="25933D7C" w14:textId="77777777" w:rsidR="00AC0734" w:rsidRPr="00E2146A" w:rsidRDefault="00AC0734" w:rsidP="00E2146A">
            <w:pPr>
              <w:spacing w:after="0"/>
              <w:rPr>
                <w:rFonts w:asciiTheme="minorEastAsia" w:hAnsiTheme="minorEastAsia" w:cstheme="minorEastAsia"/>
                <w:sz w:val="24"/>
                <w:szCs w:val="21"/>
              </w:rPr>
            </w:pPr>
          </w:p>
        </w:tc>
        <w:tc>
          <w:tcPr>
            <w:tcW w:w="3531" w:type="dxa"/>
            <w:vAlign w:val="center"/>
          </w:tcPr>
          <w:p w14:paraId="1CAA89CD" w14:textId="77777777" w:rsidR="00AC0734" w:rsidRPr="00E2146A" w:rsidRDefault="00AC0734" w:rsidP="00E2146A">
            <w:pPr>
              <w:spacing w:after="0"/>
              <w:rPr>
                <w:rFonts w:asciiTheme="minorEastAsia" w:hAnsiTheme="minorEastAsia" w:cstheme="minorEastAsia"/>
                <w:sz w:val="24"/>
                <w:szCs w:val="21"/>
              </w:rPr>
            </w:pPr>
          </w:p>
        </w:tc>
        <w:tc>
          <w:tcPr>
            <w:tcW w:w="997" w:type="dxa"/>
            <w:vAlign w:val="center"/>
          </w:tcPr>
          <w:p w14:paraId="55754973" w14:textId="77777777" w:rsidR="00AC0734" w:rsidRPr="00E2146A" w:rsidRDefault="00AC0734" w:rsidP="00E2146A">
            <w:pPr>
              <w:spacing w:after="0"/>
              <w:rPr>
                <w:rFonts w:asciiTheme="minorEastAsia" w:hAnsiTheme="minorEastAsia" w:cstheme="minorEastAsia"/>
                <w:sz w:val="24"/>
                <w:szCs w:val="21"/>
              </w:rPr>
            </w:pPr>
          </w:p>
        </w:tc>
      </w:tr>
      <w:tr w:rsidR="00AC0734" w:rsidRPr="00E2146A" w14:paraId="4FA08891" w14:textId="77777777" w:rsidTr="00CC6F78">
        <w:trPr>
          <w:trHeight w:val="397"/>
        </w:trPr>
        <w:tc>
          <w:tcPr>
            <w:tcW w:w="2186" w:type="dxa"/>
            <w:vMerge w:val="restart"/>
            <w:vAlign w:val="center"/>
          </w:tcPr>
          <w:p w14:paraId="1439A4EB"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forward_table_16384</w:t>
            </w:r>
          </w:p>
        </w:tc>
        <w:tc>
          <w:tcPr>
            <w:tcW w:w="783" w:type="dxa"/>
            <w:vAlign w:val="center"/>
          </w:tcPr>
          <w:p w14:paraId="02787AA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31:16</w:t>
            </w:r>
          </w:p>
        </w:tc>
        <w:tc>
          <w:tcPr>
            <w:tcW w:w="725" w:type="dxa"/>
            <w:vAlign w:val="center"/>
          </w:tcPr>
          <w:p w14:paraId="630623B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7D963060"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05CAC97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1BF7D3EB" w14:textId="77777777" w:rsidTr="00CC6F78">
        <w:trPr>
          <w:trHeight w:val="397"/>
        </w:trPr>
        <w:tc>
          <w:tcPr>
            <w:tcW w:w="2186" w:type="dxa"/>
            <w:vMerge/>
            <w:vAlign w:val="center"/>
          </w:tcPr>
          <w:p w14:paraId="5CA3F971" w14:textId="77777777" w:rsidR="00AC0734" w:rsidRPr="00E2146A" w:rsidRDefault="00AC0734" w:rsidP="00E2146A">
            <w:pPr>
              <w:spacing w:after="0"/>
              <w:rPr>
                <w:rFonts w:asciiTheme="minorEastAsia" w:hAnsiTheme="minorEastAsia" w:cstheme="minorEastAsia"/>
                <w:sz w:val="24"/>
                <w:szCs w:val="21"/>
              </w:rPr>
            </w:pPr>
          </w:p>
        </w:tc>
        <w:tc>
          <w:tcPr>
            <w:tcW w:w="783" w:type="dxa"/>
            <w:vAlign w:val="center"/>
          </w:tcPr>
          <w:p w14:paraId="19A54AE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8:0</w:t>
            </w:r>
          </w:p>
        </w:tc>
        <w:tc>
          <w:tcPr>
            <w:tcW w:w="725" w:type="dxa"/>
            <w:vAlign w:val="center"/>
          </w:tcPr>
          <w:p w14:paraId="75384EFF"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R/W</w:t>
            </w:r>
          </w:p>
        </w:tc>
        <w:tc>
          <w:tcPr>
            <w:tcW w:w="3531" w:type="dxa"/>
            <w:vAlign w:val="center"/>
          </w:tcPr>
          <w:p w14:paraId="0C3B71D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转发表的内容，使用bitmap的形式，0-8位分别代表向0-8号端口，每位的值为0代表不向该端口转发，1代表向该端口转发</w:t>
            </w:r>
          </w:p>
        </w:tc>
        <w:tc>
          <w:tcPr>
            <w:tcW w:w="997" w:type="dxa"/>
            <w:vAlign w:val="center"/>
          </w:tcPr>
          <w:p w14:paraId="5F8C1468"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w:t>
            </w:r>
          </w:p>
        </w:tc>
      </w:tr>
      <w:tr w:rsidR="00AC0734" w:rsidRPr="00E2146A" w14:paraId="54C88F2E" w14:textId="77777777" w:rsidTr="00CC6F78">
        <w:trPr>
          <w:trHeight w:val="397"/>
        </w:trPr>
        <w:tc>
          <w:tcPr>
            <w:tcW w:w="2186" w:type="dxa"/>
            <w:vAlign w:val="center"/>
          </w:tcPr>
          <w:p w14:paraId="0D8994B3"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0xc04000-0xcfffff</w:t>
            </w:r>
          </w:p>
        </w:tc>
        <w:tc>
          <w:tcPr>
            <w:tcW w:w="783" w:type="dxa"/>
            <w:vAlign w:val="center"/>
          </w:tcPr>
          <w:p w14:paraId="721A3E96" w14:textId="77777777" w:rsidR="00AC0734" w:rsidRPr="00E2146A" w:rsidRDefault="00AC0734" w:rsidP="00E2146A">
            <w:pPr>
              <w:spacing w:after="0"/>
              <w:rPr>
                <w:rFonts w:asciiTheme="minorEastAsia" w:hAnsiTheme="minorEastAsia" w:cstheme="minorEastAsia"/>
                <w:sz w:val="24"/>
                <w:szCs w:val="21"/>
              </w:rPr>
            </w:pPr>
          </w:p>
        </w:tc>
        <w:tc>
          <w:tcPr>
            <w:tcW w:w="725" w:type="dxa"/>
            <w:vAlign w:val="center"/>
          </w:tcPr>
          <w:p w14:paraId="73DFFD18" w14:textId="77777777" w:rsidR="00AC0734" w:rsidRPr="00E2146A" w:rsidRDefault="00AC0734" w:rsidP="00E2146A">
            <w:pPr>
              <w:spacing w:after="0"/>
              <w:rPr>
                <w:rFonts w:asciiTheme="minorEastAsia" w:hAnsiTheme="minorEastAsia" w:cstheme="minorEastAsia"/>
                <w:sz w:val="24"/>
                <w:szCs w:val="21"/>
              </w:rPr>
            </w:pPr>
          </w:p>
        </w:tc>
        <w:tc>
          <w:tcPr>
            <w:tcW w:w="3531" w:type="dxa"/>
            <w:vAlign w:val="center"/>
          </w:tcPr>
          <w:p w14:paraId="72FD849E" w14:textId="77777777" w:rsidR="00AC0734" w:rsidRPr="00E2146A" w:rsidRDefault="00AC0734" w:rsidP="00E2146A">
            <w:pPr>
              <w:spacing w:after="0"/>
              <w:rPr>
                <w:rFonts w:asciiTheme="minorEastAsia" w:hAnsiTheme="minorEastAsia" w:cstheme="minorEastAsia"/>
                <w:sz w:val="24"/>
                <w:szCs w:val="21"/>
              </w:rPr>
            </w:pPr>
            <w:r w:rsidRPr="00E2146A">
              <w:rPr>
                <w:rFonts w:asciiTheme="minorEastAsia" w:hAnsiTheme="minorEastAsia" w:cstheme="minorEastAsia" w:hint="eastAsia"/>
                <w:sz w:val="24"/>
                <w:szCs w:val="21"/>
              </w:rPr>
              <w:t>保留</w:t>
            </w:r>
          </w:p>
        </w:tc>
        <w:tc>
          <w:tcPr>
            <w:tcW w:w="997" w:type="dxa"/>
            <w:vAlign w:val="center"/>
          </w:tcPr>
          <w:p w14:paraId="02D587D4" w14:textId="77777777" w:rsidR="00AC0734" w:rsidRPr="00E2146A" w:rsidRDefault="00AC0734" w:rsidP="00E2146A">
            <w:pPr>
              <w:spacing w:after="0"/>
              <w:rPr>
                <w:rFonts w:asciiTheme="minorEastAsia" w:hAnsiTheme="minorEastAsia" w:cstheme="minorEastAsia"/>
                <w:sz w:val="24"/>
                <w:szCs w:val="21"/>
              </w:rPr>
            </w:pPr>
          </w:p>
        </w:tc>
      </w:tr>
    </w:tbl>
    <w:p w14:paraId="303D853E" w14:textId="43DB6508" w:rsidR="00AC498C" w:rsidRDefault="00AC498C" w:rsidP="00AC498C">
      <w:pPr>
        <w:keepNext/>
        <w:keepLines/>
        <w:spacing w:before="340" w:after="330" w:line="276" w:lineRule="auto"/>
        <w:outlineLvl w:val="0"/>
        <w:rPr>
          <w:rFonts w:ascii="Times New Roman" w:hAnsi="Times New Roman" w:cs="Times New Roman"/>
          <w:b/>
          <w:bCs/>
          <w:sz w:val="28"/>
          <w:szCs w:val="28"/>
        </w:rPr>
      </w:pPr>
      <w:bookmarkStart w:id="307" w:name="_Toc69049339"/>
      <w:r>
        <w:rPr>
          <w:rFonts w:ascii="Times New Roman" w:hAnsi="Times New Roman" w:cs="Times New Roman" w:hint="eastAsia"/>
          <w:b/>
          <w:bCs/>
          <w:sz w:val="28"/>
          <w:szCs w:val="28"/>
        </w:rPr>
        <w:t>附录</w:t>
      </w:r>
      <w:r w:rsidR="000D0E51">
        <w:rPr>
          <w:rFonts w:ascii="Times New Roman" w:hAnsi="Times New Roman" w:cs="Times New Roman" w:hint="eastAsia"/>
          <w:b/>
          <w:bCs/>
          <w:sz w:val="28"/>
          <w:szCs w:val="28"/>
        </w:rPr>
        <w:t>4</w:t>
      </w:r>
      <w:r>
        <w:rPr>
          <w:rFonts w:ascii="Times New Roman" w:hAnsi="Times New Roman" w:cs="Times New Roman" w:hint="eastAsia"/>
          <w:b/>
          <w:bCs/>
          <w:sz w:val="28"/>
          <w:szCs w:val="28"/>
        </w:rPr>
        <w:t>：</w:t>
      </w:r>
      <w:r w:rsidR="002C3DCB" w:rsidRPr="002C3DCB">
        <w:rPr>
          <w:rFonts w:ascii="Times New Roman" w:hAnsi="Times New Roman" w:cs="Times New Roman"/>
          <w:b/>
          <w:bCs/>
          <w:sz w:val="28"/>
          <w:szCs w:val="28"/>
        </w:rPr>
        <w:t>command/</w:t>
      </w:r>
      <w:proofErr w:type="spellStart"/>
      <w:r w:rsidR="002C3DCB" w:rsidRPr="002C3DCB">
        <w:rPr>
          <w:rFonts w:ascii="Times New Roman" w:hAnsi="Times New Roman" w:cs="Times New Roman"/>
          <w:b/>
          <w:bCs/>
          <w:sz w:val="28"/>
          <w:szCs w:val="28"/>
        </w:rPr>
        <w:t>command_ac</w:t>
      </w:r>
      <w:r w:rsidR="002C3DCB">
        <w:rPr>
          <w:rFonts w:ascii="Times New Roman" w:hAnsi="Times New Roman" w:cs="Times New Roman"/>
          <w:b/>
          <w:bCs/>
          <w:sz w:val="28"/>
          <w:szCs w:val="28"/>
        </w:rPr>
        <w:t>k</w:t>
      </w:r>
      <w:proofErr w:type="spellEnd"/>
      <w:r w:rsidR="002C3DCB">
        <w:rPr>
          <w:rFonts w:ascii="Times New Roman" w:hAnsi="Times New Roman" w:cs="Times New Roman"/>
          <w:b/>
          <w:bCs/>
          <w:sz w:val="28"/>
          <w:szCs w:val="28"/>
        </w:rPr>
        <w:t>命令</w:t>
      </w:r>
      <w:r>
        <w:rPr>
          <w:rFonts w:ascii="Times New Roman" w:hAnsi="Times New Roman" w:cs="Times New Roman"/>
          <w:b/>
          <w:bCs/>
          <w:sz w:val="28"/>
          <w:szCs w:val="28"/>
        </w:rPr>
        <w:t>格式</w:t>
      </w:r>
      <w:bookmarkEnd w:id="307"/>
    </w:p>
    <w:p w14:paraId="37E12C7A" w14:textId="12516048" w:rsidR="002C3DCB" w:rsidRPr="00985394" w:rsidRDefault="002C3DCB" w:rsidP="002C3DCB">
      <w:pPr>
        <w:spacing w:line="276" w:lineRule="auto"/>
        <w:jc w:val="center"/>
        <w:rPr>
          <w:rFonts w:ascii="Times New Roman" w:hAnsi="Times New Roman" w:cs="Times New Roman"/>
          <w:sz w:val="28"/>
          <w:szCs w:val="32"/>
        </w:rPr>
      </w:pPr>
      <w:proofErr w:type="gramStart"/>
      <w:r>
        <w:rPr>
          <w:rFonts w:ascii="Times New Roman" w:hAnsi="Times New Roman" w:cs="Times New Roman" w:hint="eastAsia"/>
          <w:sz w:val="28"/>
          <w:szCs w:val="32"/>
        </w:rPr>
        <w:t>表附</w:t>
      </w:r>
      <w:proofErr w:type="gramEnd"/>
      <w:r w:rsidR="00DC4478">
        <w:rPr>
          <w:rFonts w:ascii="Times New Roman" w:hAnsi="Times New Roman" w:cs="Times New Roman"/>
          <w:sz w:val="28"/>
          <w:szCs w:val="32"/>
        </w:rPr>
        <w:t>4</w:t>
      </w:r>
      <w:r>
        <w:rPr>
          <w:rFonts w:ascii="Times New Roman" w:hAnsi="Times New Roman" w:cs="Times New Roman" w:hint="eastAsia"/>
          <w:sz w:val="28"/>
          <w:szCs w:val="32"/>
        </w:rPr>
        <w:t>-</w:t>
      </w:r>
      <w:r>
        <w:rPr>
          <w:rFonts w:ascii="Times New Roman" w:hAnsi="Times New Roman" w:cs="Times New Roman"/>
          <w:sz w:val="28"/>
          <w:szCs w:val="32"/>
        </w:rPr>
        <w:t>1</w:t>
      </w:r>
      <w:r>
        <w:rPr>
          <w:rFonts w:ascii="Times New Roman" w:hAnsi="Times New Roman" w:cs="Times New Roman" w:hint="eastAsia"/>
          <w:sz w:val="28"/>
          <w:szCs w:val="32"/>
        </w:rPr>
        <w:t xml:space="preserve"> </w:t>
      </w:r>
      <w:r w:rsidRPr="00985394">
        <w:rPr>
          <w:rFonts w:ascii="Times New Roman" w:hAnsi="Times New Roman" w:cs="Times New Roman"/>
          <w:sz w:val="28"/>
          <w:szCs w:val="32"/>
        </w:rPr>
        <w:t>command/</w:t>
      </w:r>
      <w:proofErr w:type="spellStart"/>
      <w:r w:rsidRPr="00985394">
        <w:rPr>
          <w:rFonts w:ascii="Times New Roman" w:hAnsi="Times New Roman" w:cs="Times New Roman"/>
          <w:sz w:val="28"/>
          <w:szCs w:val="32"/>
        </w:rPr>
        <w:t>command_ack</w:t>
      </w:r>
      <w:proofErr w:type="spellEnd"/>
      <w:r w:rsidR="001615B0">
        <w:rPr>
          <w:rFonts w:ascii="Times New Roman" w:hAnsi="Times New Roman" w:cs="Times New Roman" w:hint="eastAsia"/>
          <w:sz w:val="28"/>
          <w:szCs w:val="32"/>
        </w:rPr>
        <w:t>命令</w:t>
      </w:r>
      <w:r w:rsidRPr="00985394">
        <w:rPr>
          <w:rFonts w:ascii="Times New Roman" w:hAnsi="Times New Roman" w:cs="Times New Roman"/>
          <w:sz w:val="28"/>
          <w:szCs w:val="32"/>
        </w:rPr>
        <w:t>格式</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938"/>
        <w:gridCol w:w="1686"/>
        <w:gridCol w:w="3974"/>
      </w:tblGrid>
      <w:tr w:rsidR="002C3DCB" w:rsidRPr="00985394" w14:paraId="0733811F" w14:textId="77777777" w:rsidTr="00FE0841">
        <w:trPr>
          <w:trHeight w:val="397"/>
          <w:tblHeader/>
          <w:jc w:val="center"/>
        </w:trPr>
        <w:tc>
          <w:tcPr>
            <w:tcW w:w="1624" w:type="dxa"/>
            <w:vAlign w:val="center"/>
          </w:tcPr>
          <w:p w14:paraId="5474170A"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位置</w:t>
            </w:r>
          </w:p>
        </w:tc>
        <w:tc>
          <w:tcPr>
            <w:tcW w:w="938" w:type="dxa"/>
            <w:vAlign w:val="center"/>
          </w:tcPr>
          <w:p w14:paraId="04A4C8DB" w14:textId="77777777" w:rsidR="002C3DCB" w:rsidRPr="00985394" w:rsidRDefault="002C3DCB" w:rsidP="003B32E3">
            <w:pPr>
              <w:spacing w:after="0"/>
              <w:rPr>
                <w:rFonts w:ascii="宋体" w:hAnsi="宋体"/>
                <w:sz w:val="24"/>
                <w:szCs w:val="21"/>
              </w:rPr>
            </w:pPr>
            <w:proofErr w:type="gramStart"/>
            <w:r w:rsidRPr="00985394">
              <w:rPr>
                <w:rFonts w:ascii="宋体" w:hAnsi="宋体" w:hint="eastAsia"/>
                <w:sz w:val="24"/>
                <w:szCs w:val="21"/>
              </w:rPr>
              <w:t>位宽</w:t>
            </w:r>
            <w:proofErr w:type="gramEnd"/>
          </w:p>
        </w:tc>
        <w:tc>
          <w:tcPr>
            <w:tcW w:w="1686" w:type="dxa"/>
            <w:vAlign w:val="center"/>
          </w:tcPr>
          <w:p w14:paraId="40BA3474"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名称</w:t>
            </w:r>
          </w:p>
        </w:tc>
        <w:tc>
          <w:tcPr>
            <w:tcW w:w="3974" w:type="dxa"/>
            <w:vAlign w:val="center"/>
          </w:tcPr>
          <w:p w14:paraId="427B1723"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说明</w:t>
            </w:r>
          </w:p>
        </w:tc>
      </w:tr>
      <w:tr w:rsidR="002C3DCB" w:rsidRPr="00985394" w14:paraId="19AE6568" w14:textId="77777777" w:rsidTr="00FE0841">
        <w:trPr>
          <w:trHeight w:val="397"/>
          <w:jc w:val="center"/>
        </w:trPr>
        <w:tc>
          <w:tcPr>
            <w:tcW w:w="1624" w:type="dxa"/>
            <w:vAlign w:val="center"/>
          </w:tcPr>
          <w:p w14:paraId="5DED28D9" w14:textId="77777777" w:rsidR="002C3DCB" w:rsidRPr="00985394" w:rsidRDefault="002C3DCB" w:rsidP="003B32E3">
            <w:pPr>
              <w:spacing w:after="0"/>
              <w:rPr>
                <w:rFonts w:ascii="宋体" w:hAnsi="宋体"/>
                <w:sz w:val="24"/>
                <w:szCs w:val="21"/>
              </w:rPr>
            </w:pPr>
            <w:r w:rsidRPr="00985394">
              <w:rPr>
                <w:rFonts w:ascii="宋体" w:hAnsi="宋体"/>
                <w:sz w:val="24"/>
                <w:szCs w:val="21"/>
              </w:rPr>
              <w:t>[</w:t>
            </w:r>
            <w:r w:rsidRPr="00985394">
              <w:rPr>
                <w:rFonts w:ascii="宋体" w:hAnsi="宋体" w:hint="eastAsia"/>
                <w:sz w:val="24"/>
                <w:szCs w:val="21"/>
              </w:rPr>
              <w:t>203</w:t>
            </w:r>
            <w:r w:rsidRPr="00985394">
              <w:rPr>
                <w:rFonts w:ascii="宋体" w:hAnsi="宋体"/>
                <w:sz w:val="24"/>
                <w:szCs w:val="21"/>
              </w:rPr>
              <w:t>:180]</w:t>
            </w:r>
          </w:p>
        </w:tc>
        <w:tc>
          <w:tcPr>
            <w:tcW w:w="938" w:type="dxa"/>
            <w:vAlign w:val="center"/>
          </w:tcPr>
          <w:p w14:paraId="6E44FB93"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8</w:t>
            </w:r>
          </w:p>
        </w:tc>
        <w:tc>
          <w:tcPr>
            <w:tcW w:w="1686" w:type="dxa"/>
            <w:vAlign w:val="center"/>
          </w:tcPr>
          <w:p w14:paraId="67742212" w14:textId="77777777" w:rsidR="002C3DCB" w:rsidRPr="00985394" w:rsidRDefault="002C3DCB" w:rsidP="003B32E3">
            <w:pPr>
              <w:spacing w:after="0"/>
              <w:rPr>
                <w:rFonts w:ascii="宋体" w:hAnsi="宋体"/>
                <w:sz w:val="24"/>
                <w:szCs w:val="21"/>
              </w:rPr>
            </w:pPr>
            <w:proofErr w:type="spellStart"/>
            <w:r w:rsidRPr="00985394">
              <w:rPr>
                <w:rFonts w:ascii="宋体" w:hAnsi="宋体"/>
                <w:sz w:val="24"/>
                <w:szCs w:val="21"/>
              </w:rPr>
              <w:t>node_id</w:t>
            </w:r>
            <w:proofErr w:type="spellEnd"/>
          </w:p>
        </w:tc>
        <w:tc>
          <w:tcPr>
            <w:tcW w:w="3974" w:type="dxa"/>
            <w:vAlign w:val="center"/>
          </w:tcPr>
          <w:p w14:paraId="6D4C0D7D"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用来标识对哪个节点进行</w:t>
            </w:r>
            <w:r w:rsidRPr="00985394">
              <w:rPr>
                <w:rFonts w:ascii="宋体" w:hAnsi="宋体" w:hint="eastAsia"/>
                <w:sz w:val="24"/>
                <w:szCs w:val="21"/>
              </w:rPr>
              <w:t>读写。</w:t>
            </w:r>
            <w:r w:rsidRPr="00985394">
              <w:rPr>
                <w:rFonts w:ascii="宋体" w:hAnsi="宋体"/>
                <w:sz w:val="24"/>
                <w:szCs w:val="21"/>
              </w:rPr>
              <w:t>每个</w:t>
            </w:r>
            <w:r w:rsidRPr="00985394">
              <w:rPr>
                <w:rFonts w:ascii="宋体" w:hAnsi="宋体" w:hint="eastAsia"/>
                <w:sz w:val="24"/>
                <w:szCs w:val="21"/>
              </w:rPr>
              <w:t>TSE或TSS都</w:t>
            </w:r>
            <w:r w:rsidRPr="00985394">
              <w:rPr>
                <w:rFonts w:ascii="宋体" w:hAnsi="宋体"/>
                <w:sz w:val="24"/>
                <w:szCs w:val="21"/>
              </w:rPr>
              <w:t>有一个唯一</w:t>
            </w:r>
            <w:r w:rsidRPr="00985394">
              <w:rPr>
                <w:rFonts w:ascii="宋体" w:hAnsi="宋体" w:hint="eastAsia"/>
                <w:sz w:val="24"/>
                <w:szCs w:val="21"/>
              </w:rPr>
              <w:t>的节点ID。</w:t>
            </w:r>
            <w:r w:rsidRPr="00985394">
              <w:rPr>
                <w:rFonts w:ascii="宋体" w:hAnsi="宋体"/>
                <w:sz w:val="24"/>
                <w:szCs w:val="21"/>
              </w:rPr>
              <w:t>该</w:t>
            </w:r>
            <w:r w:rsidRPr="00985394">
              <w:rPr>
                <w:rFonts w:ascii="宋体" w:hAnsi="宋体" w:hint="eastAsia"/>
                <w:sz w:val="24"/>
                <w:szCs w:val="21"/>
              </w:rPr>
              <w:t>字段</w:t>
            </w:r>
            <w:r w:rsidRPr="00985394">
              <w:rPr>
                <w:rFonts w:ascii="宋体" w:hAnsi="宋体"/>
                <w:sz w:val="24"/>
                <w:szCs w:val="21"/>
              </w:rPr>
              <w:t>在</w:t>
            </w:r>
            <w:r w:rsidRPr="00985394">
              <w:rPr>
                <w:rFonts w:ascii="宋体" w:hAnsi="宋体" w:hint="eastAsia"/>
                <w:sz w:val="24"/>
                <w:szCs w:val="21"/>
              </w:rPr>
              <w:t>TSN网卡</w:t>
            </w:r>
            <w:r w:rsidRPr="00985394">
              <w:rPr>
                <w:rFonts w:ascii="宋体" w:hAnsi="宋体"/>
                <w:sz w:val="24"/>
                <w:szCs w:val="21"/>
              </w:rPr>
              <w:t>+TSN</w:t>
            </w:r>
            <w:r w:rsidRPr="00985394">
              <w:rPr>
                <w:rFonts w:ascii="宋体" w:hAnsi="宋体" w:hint="eastAsia"/>
                <w:sz w:val="24"/>
                <w:szCs w:val="21"/>
              </w:rPr>
              <w:t>交</w:t>
            </w:r>
            <w:r w:rsidRPr="00985394">
              <w:rPr>
                <w:rFonts w:ascii="宋体" w:hAnsi="宋体" w:hint="eastAsia"/>
                <w:sz w:val="24"/>
                <w:szCs w:val="21"/>
              </w:rPr>
              <w:lastRenderedPageBreak/>
              <w:t>换机模式</w:t>
            </w:r>
            <w:r w:rsidRPr="00985394">
              <w:rPr>
                <w:rFonts w:ascii="宋体" w:hAnsi="宋体"/>
                <w:sz w:val="24"/>
                <w:szCs w:val="21"/>
              </w:rPr>
              <w:t>下使用到</w:t>
            </w:r>
            <w:r w:rsidRPr="00985394">
              <w:rPr>
                <w:rFonts w:ascii="宋体" w:hAnsi="宋体" w:hint="eastAsia"/>
                <w:sz w:val="24"/>
                <w:szCs w:val="21"/>
              </w:rPr>
              <w:t>。</w:t>
            </w:r>
          </w:p>
        </w:tc>
      </w:tr>
      <w:tr w:rsidR="002C3DCB" w:rsidRPr="00985394" w14:paraId="7823084A" w14:textId="77777777" w:rsidTr="00FE0841">
        <w:trPr>
          <w:trHeight w:val="397"/>
          <w:jc w:val="center"/>
        </w:trPr>
        <w:tc>
          <w:tcPr>
            <w:tcW w:w="1624" w:type="dxa"/>
            <w:vAlign w:val="center"/>
          </w:tcPr>
          <w:p w14:paraId="5274F6F6" w14:textId="77777777" w:rsidR="002C3DCB" w:rsidRPr="00985394" w:rsidRDefault="002C3DCB" w:rsidP="003B32E3">
            <w:pPr>
              <w:spacing w:after="0"/>
              <w:rPr>
                <w:rFonts w:ascii="宋体" w:hAnsi="宋体"/>
                <w:sz w:val="24"/>
                <w:szCs w:val="21"/>
              </w:rPr>
            </w:pPr>
            <w:r w:rsidRPr="00985394">
              <w:rPr>
                <w:rFonts w:ascii="宋体" w:hAnsi="宋体"/>
                <w:sz w:val="24"/>
                <w:szCs w:val="21"/>
              </w:rPr>
              <w:lastRenderedPageBreak/>
              <w:t>[179:172]</w:t>
            </w:r>
          </w:p>
        </w:tc>
        <w:tc>
          <w:tcPr>
            <w:tcW w:w="938" w:type="dxa"/>
            <w:vAlign w:val="center"/>
          </w:tcPr>
          <w:p w14:paraId="6C330D56"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8</w:t>
            </w:r>
          </w:p>
        </w:tc>
        <w:tc>
          <w:tcPr>
            <w:tcW w:w="1686" w:type="dxa"/>
            <w:vAlign w:val="center"/>
          </w:tcPr>
          <w:p w14:paraId="7D939180" w14:textId="77777777" w:rsidR="002C3DCB" w:rsidRPr="00985394" w:rsidRDefault="002C3DCB" w:rsidP="003B32E3">
            <w:pPr>
              <w:spacing w:after="0"/>
              <w:rPr>
                <w:rFonts w:ascii="宋体" w:hAnsi="宋体"/>
                <w:sz w:val="24"/>
                <w:szCs w:val="21"/>
              </w:rPr>
            </w:pPr>
            <w:proofErr w:type="spellStart"/>
            <w:r w:rsidRPr="00985394">
              <w:rPr>
                <w:rFonts w:ascii="宋体" w:hAnsi="宋体"/>
                <w:sz w:val="24"/>
                <w:szCs w:val="21"/>
              </w:rPr>
              <w:t>dest_module_</w:t>
            </w:r>
            <w:r w:rsidRPr="00985394">
              <w:rPr>
                <w:rFonts w:ascii="宋体" w:hAnsi="宋体" w:hint="eastAsia"/>
                <w:sz w:val="24"/>
                <w:szCs w:val="21"/>
              </w:rPr>
              <w:t>id</w:t>
            </w:r>
            <w:proofErr w:type="spellEnd"/>
          </w:p>
        </w:tc>
        <w:tc>
          <w:tcPr>
            <w:tcW w:w="3974" w:type="dxa"/>
            <w:vAlign w:val="center"/>
          </w:tcPr>
          <w:p w14:paraId="2141E60B"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该字段</w:t>
            </w:r>
            <w:r w:rsidRPr="00985394">
              <w:rPr>
                <w:rFonts w:ascii="宋体" w:hAnsi="宋体"/>
                <w:sz w:val="24"/>
                <w:szCs w:val="21"/>
              </w:rPr>
              <w:t>用来标识对</w:t>
            </w:r>
            <w:r w:rsidRPr="00985394">
              <w:rPr>
                <w:rFonts w:ascii="宋体" w:hAnsi="宋体" w:hint="eastAsia"/>
                <w:sz w:val="24"/>
                <w:szCs w:val="21"/>
              </w:rPr>
              <w:t>一</w:t>
            </w:r>
            <w:r w:rsidRPr="00985394">
              <w:rPr>
                <w:rFonts w:ascii="宋体" w:hAnsi="宋体"/>
                <w:sz w:val="24"/>
                <w:szCs w:val="21"/>
              </w:rPr>
              <w:t>个节点</w:t>
            </w:r>
            <w:r w:rsidRPr="00985394">
              <w:rPr>
                <w:rFonts w:ascii="宋体" w:hAnsi="宋体" w:hint="eastAsia"/>
                <w:sz w:val="24"/>
                <w:szCs w:val="21"/>
              </w:rPr>
              <w:t>内</w:t>
            </w:r>
            <w:r w:rsidRPr="00985394">
              <w:rPr>
                <w:rFonts w:ascii="宋体" w:hAnsi="宋体"/>
                <w:sz w:val="24"/>
                <w:szCs w:val="21"/>
              </w:rPr>
              <w:t>的哪个模块进行</w:t>
            </w:r>
            <w:r w:rsidRPr="00985394">
              <w:rPr>
                <w:rFonts w:ascii="宋体" w:hAnsi="宋体" w:hint="eastAsia"/>
                <w:sz w:val="24"/>
                <w:szCs w:val="21"/>
              </w:rPr>
              <w:t>控制。TSE或TSS内部每个</w:t>
            </w:r>
            <w:r w:rsidRPr="00985394">
              <w:rPr>
                <w:rFonts w:ascii="宋体" w:hAnsi="宋体"/>
                <w:sz w:val="24"/>
                <w:szCs w:val="21"/>
              </w:rPr>
              <w:t>子模块</w:t>
            </w:r>
            <w:r w:rsidRPr="00985394">
              <w:rPr>
                <w:rFonts w:ascii="宋体" w:hAnsi="宋体" w:hint="eastAsia"/>
                <w:sz w:val="24"/>
                <w:szCs w:val="21"/>
              </w:rPr>
              <w:t>都</w:t>
            </w:r>
            <w:r w:rsidRPr="00985394">
              <w:rPr>
                <w:rFonts w:ascii="宋体" w:hAnsi="宋体"/>
                <w:sz w:val="24"/>
                <w:szCs w:val="21"/>
              </w:rPr>
              <w:t>有一个唯一</w:t>
            </w:r>
            <w:r w:rsidRPr="00985394">
              <w:rPr>
                <w:rFonts w:ascii="宋体" w:hAnsi="宋体" w:hint="eastAsia"/>
                <w:sz w:val="24"/>
                <w:szCs w:val="21"/>
              </w:rPr>
              <w:t>的</w:t>
            </w:r>
            <w:r w:rsidRPr="00985394">
              <w:rPr>
                <w:rFonts w:ascii="宋体" w:hAnsi="宋体"/>
                <w:sz w:val="24"/>
                <w:szCs w:val="21"/>
              </w:rPr>
              <w:t>模块</w:t>
            </w:r>
            <w:r w:rsidRPr="00985394">
              <w:rPr>
                <w:rFonts w:ascii="宋体" w:hAnsi="宋体" w:hint="eastAsia"/>
                <w:sz w:val="24"/>
                <w:szCs w:val="21"/>
              </w:rPr>
              <w:t>ID</w:t>
            </w:r>
          </w:p>
        </w:tc>
      </w:tr>
      <w:tr w:rsidR="002C3DCB" w:rsidRPr="00985394" w14:paraId="0B2E3506" w14:textId="77777777" w:rsidTr="00FE0841">
        <w:trPr>
          <w:trHeight w:val="397"/>
          <w:jc w:val="center"/>
        </w:trPr>
        <w:tc>
          <w:tcPr>
            <w:tcW w:w="1624" w:type="dxa"/>
            <w:vAlign w:val="center"/>
          </w:tcPr>
          <w:p w14:paraId="7301E5FB" w14:textId="77777777" w:rsidR="002C3DCB" w:rsidRPr="00985394" w:rsidRDefault="002C3DCB" w:rsidP="003B32E3">
            <w:pPr>
              <w:spacing w:after="0"/>
              <w:rPr>
                <w:rFonts w:ascii="宋体" w:hAnsi="宋体"/>
                <w:sz w:val="24"/>
                <w:szCs w:val="21"/>
              </w:rPr>
            </w:pPr>
            <w:r w:rsidRPr="00985394">
              <w:rPr>
                <w:rFonts w:ascii="宋体" w:hAnsi="宋体"/>
                <w:sz w:val="24"/>
                <w:szCs w:val="21"/>
              </w:rPr>
              <w:t>[171:168]</w:t>
            </w:r>
          </w:p>
        </w:tc>
        <w:tc>
          <w:tcPr>
            <w:tcW w:w="938" w:type="dxa"/>
            <w:vAlign w:val="center"/>
          </w:tcPr>
          <w:p w14:paraId="2AE0CBFD" w14:textId="77777777" w:rsidR="002C3DCB" w:rsidRPr="00985394" w:rsidRDefault="002C3DCB" w:rsidP="003B32E3">
            <w:pPr>
              <w:spacing w:after="0"/>
              <w:rPr>
                <w:rFonts w:ascii="宋体" w:hAnsi="宋体"/>
                <w:sz w:val="24"/>
                <w:szCs w:val="21"/>
              </w:rPr>
            </w:pPr>
            <w:r w:rsidRPr="00985394">
              <w:rPr>
                <w:rFonts w:ascii="宋体" w:hAnsi="宋体"/>
                <w:sz w:val="24"/>
                <w:szCs w:val="21"/>
              </w:rPr>
              <w:t>4</w:t>
            </w:r>
          </w:p>
        </w:tc>
        <w:tc>
          <w:tcPr>
            <w:tcW w:w="1686" w:type="dxa"/>
            <w:vAlign w:val="center"/>
          </w:tcPr>
          <w:p w14:paraId="0CFE81DA" w14:textId="77777777" w:rsidR="002C3DCB" w:rsidRPr="00985394" w:rsidRDefault="002C3DCB" w:rsidP="003B32E3">
            <w:pPr>
              <w:spacing w:after="0"/>
              <w:rPr>
                <w:rFonts w:ascii="宋体" w:hAnsi="宋体"/>
                <w:sz w:val="24"/>
                <w:szCs w:val="21"/>
              </w:rPr>
            </w:pPr>
            <w:r w:rsidRPr="00985394">
              <w:rPr>
                <w:rFonts w:ascii="宋体" w:hAnsi="宋体"/>
                <w:sz w:val="24"/>
                <w:szCs w:val="21"/>
              </w:rPr>
              <w:t>type</w:t>
            </w:r>
          </w:p>
        </w:tc>
        <w:tc>
          <w:tcPr>
            <w:tcW w:w="3974" w:type="dxa"/>
            <w:vAlign w:val="center"/>
          </w:tcPr>
          <w:p w14:paraId="1AC852FA" w14:textId="77777777" w:rsidR="002C3DCB" w:rsidRPr="00985394" w:rsidRDefault="002C3DCB" w:rsidP="003B32E3">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b0001:</w:t>
            </w:r>
            <w:r w:rsidRPr="00985394">
              <w:rPr>
                <w:rFonts w:ascii="宋体" w:hAnsi="宋体" w:hint="eastAsia"/>
                <w:sz w:val="24"/>
                <w:szCs w:val="21"/>
              </w:rPr>
              <w:t>寄存器</w:t>
            </w:r>
            <w:r w:rsidRPr="00985394">
              <w:rPr>
                <w:rFonts w:ascii="宋体" w:hAnsi="宋体"/>
                <w:sz w:val="24"/>
                <w:szCs w:val="21"/>
              </w:rPr>
              <w:t>或表项的写</w:t>
            </w:r>
            <w:r w:rsidRPr="00985394">
              <w:rPr>
                <w:rFonts w:ascii="宋体" w:hAnsi="宋体" w:hint="eastAsia"/>
                <w:sz w:val="24"/>
                <w:szCs w:val="21"/>
              </w:rPr>
              <w:t>命令;</w:t>
            </w:r>
          </w:p>
          <w:p w14:paraId="1223FEF0" w14:textId="77777777" w:rsidR="002C3DCB" w:rsidRPr="00985394" w:rsidRDefault="002C3DCB" w:rsidP="003B32E3">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b0010: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读命令</w:t>
            </w:r>
            <w:r w:rsidRPr="00985394">
              <w:rPr>
                <w:rFonts w:ascii="宋体" w:hAnsi="宋体"/>
                <w:sz w:val="24"/>
                <w:szCs w:val="21"/>
              </w:rPr>
              <w:t>；</w:t>
            </w:r>
          </w:p>
          <w:p w14:paraId="09F806EC" w14:textId="77777777" w:rsidR="002C3DCB" w:rsidRPr="00985394" w:rsidRDefault="002C3DCB" w:rsidP="003B32E3">
            <w:pPr>
              <w:spacing w:after="0"/>
              <w:rPr>
                <w:rFonts w:ascii="宋体" w:hAnsi="宋体"/>
                <w:sz w:val="24"/>
                <w:szCs w:val="21"/>
              </w:rPr>
            </w:pPr>
            <w:r w:rsidRPr="00985394">
              <w:rPr>
                <w:rFonts w:ascii="宋体" w:hAnsi="宋体"/>
                <w:sz w:val="24"/>
                <w:szCs w:val="21"/>
              </w:rPr>
              <w:t>4</w:t>
            </w:r>
            <w:proofErr w:type="gramStart"/>
            <w:r w:rsidRPr="00985394">
              <w:rPr>
                <w:rFonts w:ascii="宋体" w:hAnsi="宋体"/>
                <w:sz w:val="24"/>
                <w:szCs w:val="21"/>
              </w:rPr>
              <w:t>’</w:t>
            </w:r>
            <w:proofErr w:type="gramEnd"/>
            <w:r w:rsidRPr="00985394">
              <w:rPr>
                <w:rFonts w:ascii="宋体" w:hAnsi="宋体"/>
                <w:sz w:val="24"/>
                <w:szCs w:val="21"/>
              </w:rPr>
              <w:t>b0110:</w:t>
            </w: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读响应。</w:t>
            </w:r>
          </w:p>
        </w:tc>
      </w:tr>
      <w:tr w:rsidR="002C3DCB" w:rsidRPr="00985394" w14:paraId="63F896B8" w14:textId="77777777" w:rsidTr="00FE0841">
        <w:trPr>
          <w:trHeight w:val="397"/>
          <w:jc w:val="center"/>
        </w:trPr>
        <w:tc>
          <w:tcPr>
            <w:tcW w:w="1624" w:type="dxa"/>
            <w:vAlign w:val="center"/>
          </w:tcPr>
          <w:p w14:paraId="06B4DDE2" w14:textId="77777777" w:rsidR="002C3DCB" w:rsidRPr="00985394" w:rsidRDefault="002C3DCB" w:rsidP="003B32E3">
            <w:pPr>
              <w:spacing w:after="0"/>
              <w:rPr>
                <w:rFonts w:ascii="宋体" w:hAnsi="宋体"/>
                <w:sz w:val="24"/>
                <w:szCs w:val="21"/>
              </w:rPr>
            </w:pPr>
            <w:r w:rsidRPr="00985394">
              <w:rPr>
                <w:rFonts w:ascii="宋体" w:hAnsi="宋体"/>
                <w:sz w:val="24"/>
                <w:szCs w:val="21"/>
              </w:rPr>
              <w:t>[167:152]</w:t>
            </w:r>
          </w:p>
        </w:tc>
        <w:tc>
          <w:tcPr>
            <w:tcW w:w="938" w:type="dxa"/>
            <w:vAlign w:val="center"/>
          </w:tcPr>
          <w:p w14:paraId="63B0CB24"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16</w:t>
            </w:r>
          </w:p>
        </w:tc>
        <w:tc>
          <w:tcPr>
            <w:tcW w:w="1686" w:type="dxa"/>
            <w:vAlign w:val="center"/>
          </w:tcPr>
          <w:p w14:paraId="106E0C15" w14:textId="77777777" w:rsidR="002C3DCB" w:rsidRPr="00985394" w:rsidRDefault="002C3DCB" w:rsidP="003B32E3">
            <w:pPr>
              <w:spacing w:after="0"/>
              <w:rPr>
                <w:rFonts w:ascii="宋体" w:hAnsi="宋体"/>
                <w:sz w:val="24"/>
                <w:szCs w:val="21"/>
              </w:rPr>
            </w:pPr>
            <w:proofErr w:type="spellStart"/>
            <w:r w:rsidRPr="00985394">
              <w:rPr>
                <w:rFonts w:ascii="宋体" w:hAnsi="宋体" w:hint="eastAsia"/>
                <w:sz w:val="24"/>
                <w:szCs w:val="21"/>
              </w:rPr>
              <w:t>addr</w:t>
            </w:r>
            <w:proofErr w:type="spellEnd"/>
          </w:p>
        </w:tc>
        <w:tc>
          <w:tcPr>
            <w:tcW w:w="3974" w:type="dxa"/>
            <w:vAlign w:val="center"/>
          </w:tcPr>
          <w:p w14:paraId="68D23999"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读/写地址</w:t>
            </w:r>
          </w:p>
        </w:tc>
      </w:tr>
      <w:tr w:rsidR="002C3DCB" w:rsidRPr="00985394" w14:paraId="27671106" w14:textId="77777777" w:rsidTr="00FE0841">
        <w:trPr>
          <w:trHeight w:val="397"/>
          <w:jc w:val="center"/>
        </w:trPr>
        <w:tc>
          <w:tcPr>
            <w:tcW w:w="1624" w:type="dxa"/>
            <w:vAlign w:val="center"/>
          </w:tcPr>
          <w:p w14:paraId="52BAFF83" w14:textId="77777777" w:rsidR="002C3DCB" w:rsidRPr="00985394" w:rsidRDefault="002C3DCB" w:rsidP="003B32E3">
            <w:pPr>
              <w:spacing w:after="0"/>
              <w:rPr>
                <w:rFonts w:ascii="宋体" w:hAnsi="宋体"/>
                <w:sz w:val="24"/>
                <w:szCs w:val="21"/>
              </w:rPr>
            </w:pPr>
            <w:r w:rsidRPr="00985394">
              <w:rPr>
                <w:rFonts w:ascii="宋体" w:hAnsi="宋体"/>
                <w:sz w:val="24"/>
                <w:szCs w:val="21"/>
              </w:rPr>
              <w:t>[151:0]</w:t>
            </w:r>
          </w:p>
        </w:tc>
        <w:tc>
          <w:tcPr>
            <w:tcW w:w="938" w:type="dxa"/>
            <w:vAlign w:val="center"/>
          </w:tcPr>
          <w:p w14:paraId="6AE9294B"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152</w:t>
            </w:r>
          </w:p>
        </w:tc>
        <w:tc>
          <w:tcPr>
            <w:tcW w:w="1686" w:type="dxa"/>
            <w:vAlign w:val="center"/>
          </w:tcPr>
          <w:p w14:paraId="0DE200E2"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data</w:t>
            </w:r>
          </w:p>
        </w:tc>
        <w:tc>
          <w:tcPr>
            <w:tcW w:w="3974" w:type="dxa"/>
            <w:vAlign w:val="center"/>
          </w:tcPr>
          <w:p w14:paraId="3248A177" w14:textId="77777777" w:rsidR="002C3DCB" w:rsidRPr="00985394" w:rsidRDefault="002C3DCB" w:rsidP="003B32E3">
            <w:pPr>
              <w:spacing w:after="0"/>
              <w:rPr>
                <w:rFonts w:ascii="宋体" w:hAnsi="宋体"/>
                <w:sz w:val="24"/>
                <w:szCs w:val="21"/>
              </w:rPr>
            </w:pPr>
            <w:r w:rsidRPr="00985394">
              <w:rPr>
                <w:rFonts w:ascii="宋体" w:hAnsi="宋体" w:hint="eastAsia"/>
                <w:sz w:val="24"/>
                <w:szCs w:val="21"/>
              </w:rPr>
              <w:t>寄存器</w:t>
            </w:r>
            <w:r w:rsidRPr="00985394">
              <w:rPr>
                <w:rFonts w:ascii="宋体" w:hAnsi="宋体"/>
                <w:sz w:val="24"/>
                <w:szCs w:val="21"/>
              </w:rPr>
              <w:t>或表项的</w:t>
            </w:r>
            <w:r w:rsidRPr="00985394">
              <w:rPr>
                <w:rFonts w:ascii="宋体" w:hAnsi="宋体" w:hint="eastAsia"/>
                <w:sz w:val="24"/>
                <w:szCs w:val="21"/>
              </w:rPr>
              <w:t>读/</w:t>
            </w:r>
            <w:r w:rsidRPr="00985394">
              <w:rPr>
                <w:rFonts w:ascii="宋体" w:hAnsi="宋体"/>
                <w:sz w:val="24"/>
                <w:szCs w:val="21"/>
              </w:rPr>
              <w:t>写</w:t>
            </w:r>
            <w:r w:rsidRPr="00985394">
              <w:rPr>
                <w:rFonts w:ascii="宋体" w:hAnsi="宋体" w:hint="eastAsia"/>
                <w:sz w:val="24"/>
                <w:szCs w:val="21"/>
              </w:rPr>
              <w:t>数据；其中</w:t>
            </w:r>
            <w:r w:rsidRPr="00985394">
              <w:rPr>
                <w:rFonts w:ascii="宋体" w:hAnsi="宋体"/>
                <w:sz w:val="24"/>
                <w:szCs w:val="21"/>
              </w:rPr>
              <w:t>五元组映射表的表</w:t>
            </w:r>
            <w:proofErr w:type="gramStart"/>
            <w:r w:rsidRPr="00985394">
              <w:rPr>
                <w:rFonts w:ascii="宋体" w:hAnsi="宋体"/>
                <w:sz w:val="24"/>
                <w:szCs w:val="21"/>
              </w:rPr>
              <w:t>项位宽</w:t>
            </w:r>
            <w:proofErr w:type="gramEnd"/>
            <w:r w:rsidRPr="00985394">
              <w:rPr>
                <w:rFonts w:ascii="宋体" w:hAnsi="宋体" w:hint="eastAsia"/>
                <w:sz w:val="24"/>
                <w:szCs w:val="21"/>
              </w:rPr>
              <w:t>最大</w:t>
            </w:r>
            <w:r w:rsidRPr="00985394">
              <w:rPr>
                <w:rFonts w:ascii="宋体" w:hAnsi="宋体"/>
                <w:sz w:val="24"/>
                <w:szCs w:val="21"/>
              </w:rPr>
              <w:t>，为</w:t>
            </w:r>
            <w:r w:rsidRPr="00985394">
              <w:rPr>
                <w:rFonts w:ascii="宋体" w:hAnsi="宋体" w:hint="eastAsia"/>
                <w:sz w:val="24"/>
                <w:szCs w:val="21"/>
              </w:rPr>
              <w:t>152</w:t>
            </w:r>
            <w:r w:rsidRPr="00985394">
              <w:rPr>
                <w:rFonts w:ascii="宋体" w:hAnsi="宋体"/>
                <w:sz w:val="24"/>
                <w:szCs w:val="21"/>
              </w:rPr>
              <w:t>bit</w:t>
            </w:r>
          </w:p>
        </w:tc>
      </w:tr>
    </w:tbl>
    <w:p w14:paraId="126EB57C" w14:textId="77777777" w:rsidR="00AC498C" w:rsidRPr="002C3DCB" w:rsidRDefault="00AC498C" w:rsidP="00AC498C">
      <w:pPr>
        <w:spacing w:after="100" w:afterAutospacing="1" w:line="276" w:lineRule="auto"/>
        <w:rPr>
          <w:rFonts w:ascii="Times New Roman" w:hAnsi="Times New Roman" w:cs="Times New Roman"/>
          <w:sz w:val="28"/>
          <w:szCs w:val="32"/>
        </w:rPr>
      </w:pPr>
    </w:p>
    <w:sectPr w:rsidR="00AC498C" w:rsidRPr="002C3DCB">
      <w:headerReference w:type="even" r:id="rId15"/>
      <w:head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30CA0" w14:textId="77777777" w:rsidR="00473740" w:rsidRDefault="00473740" w:rsidP="00E14C07">
      <w:pPr>
        <w:spacing w:after="0"/>
      </w:pPr>
      <w:r>
        <w:separator/>
      </w:r>
    </w:p>
  </w:endnote>
  <w:endnote w:type="continuationSeparator" w:id="0">
    <w:p w14:paraId="667A65ED" w14:textId="77777777" w:rsidR="00473740" w:rsidRDefault="00473740" w:rsidP="00E14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35EB5" w14:textId="77777777" w:rsidR="00473740" w:rsidRDefault="00473740" w:rsidP="00E14C07">
      <w:pPr>
        <w:spacing w:after="0"/>
      </w:pPr>
      <w:r>
        <w:separator/>
      </w:r>
    </w:p>
  </w:footnote>
  <w:footnote w:type="continuationSeparator" w:id="0">
    <w:p w14:paraId="39F80FBC" w14:textId="77777777" w:rsidR="00473740" w:rsidRDefault="00473740" w:rsidP="00E14C0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9A8BD" w14:textId="77777777" w:rsidR="00F2014F" w:rsidRDefault="00473740">
    <w:pPr>
      <w:pStyle w:val="a6"/>
    </w:pPr>
    <w:r>
      <w:rPr>
        <w:noProof/>
      </w:rPr>
      <w:pict w14:anchorId="4DA488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2"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A2663" w14:textId="26C35542" w:rsidR="00F2014F" w:rsidRDefault="00473740" w:rsidP="00E14C07">
    <w:pPr>
      <w:pStyle w:val="a6"/>
      <w:jc w:val="left"/>
    </w:pPr>
    <w:r>
      <w:rPr>
        <w:noProof/>
      </w:rPr>
      <w:pict w14:anchorId="3C11A9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3" o:spid="_x0000_s2051" type="#_x0000_t136" style="position:absolute;margin-left:0;margin-top:0;width:439.15pt;height:146.35pt;rotation:315;z-index:-251653120;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r w:rsidR="00F2014F">
      <w:rPr>
        <w:noProof/>
      </w:rPr>
      <w:drawing>
        <wp:inline distT="0" distB="0" distL="0" distR="0" wp14:anchorId="0C93909E" wp14:editId="00860E60">
          <wp:extent cx="613123" cy="124254"/>
          <wp:effectExtent l="0" t="0" r="0" b="9525"/>
          <wp:docPr id="1"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880288" cy="178397"/>
                  </a:xfrm>
                  <a:prstGeom prst="rect">
                    <a:avLst/>
                  </a:prstGeom>
                </pic:spPr>
              </pic:pic>
            </a:graphicData>
          </a:graphic>
        </wp:inline>
      </w:drawing>
    </w:r>
    <w:r w:rsidR="00F2014F">
      <w:ptab w:relativeTo="margin" w:alignment="right" w:leader="none"/>
    </w:r>
    <w:r w:rsidR="00F2014F">
      <w:rPr>
        <w:rFonts w:ascii="Times New Roman" w:hAnsi="Times New Roman" w:cs="Times New Roman"/>
        <w:sz w:val="20"/>
      </w:rPr>
      <w:t>HCP</w:t>
    </w:r>
    <w:r w:rsidR="00F2014F">
      <w:rPr>
        <w:rFonts w:hint="eastAsia"/>
        <w:sz w:val="20"/>
      </w:rPr>
      <w:t>硬件</w:t>
    </w:r>
    <w:r w:rsidR="00F2014F">
      <w:rPr>
        <w:sz w:val="20"/>
      </w:rPr>
      <w:t>控制逻辑设计方案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9A07" w14:textId="77777777" w:rsidR="00F2014F" w:rsidRDefault="00473740">
    <w:pPr>
      <w:pStyle w:val="a6"/>
    </w:pPr>
    <w:r>
      <w:rPr>
        <w:noProof/>
      </w:rPr>
      <w:pict w14:anchorId="22356B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54171"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微软雅黑&quot;;font-size:1pt" string="OpenTS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1C01"/>
    <w:multiLevelType w:val="hybridMultilevel"/>
    <w:tmpl w:val="F698AE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82A3A21"/>
    <w:multiLevelType w:val="hybridMultilevel"/>
    <w:tmpl w:val="A47EF6D2"/>
    <w:lvl w:ilvl="0" w:tplc="04090001">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start w:val="1"/>
      <w:numFmt w:val="bullet"/>
      <w:lvlText w:val=""/>
      <w:lvlJc w:val="left"/>
      <w:pPr>
        <w:ind w:left="1700" w:hanging="420"/>
      </w:pPr>
      <w:rPr>
        <w:rFonts w:ascii="Wingdings" w:hAnsi="Wingdings" w:hint="default"/>
      </w:rPr>
    </w:lvl>
    <w:lvl w:ilvl="3" w:tplc="04090001">
      <w:start w:val="1"/>
      <w:numFmt w:val="bullet"/>
      <w:lvlText w:val=""/>
      <w:lvlJc w:val="left"/>
      <w:pPr>
        <w:ind w:left="2120" w:hanging="420"/>
      </w:pPr>
      <w:rPr>
        <w:rFonts w:ascii="Wingdings" w:hAnsi="Wingdings" w:hint="default"/>
      </w:rPr>
    </w:lvl>
    <w:lvl w:ilvl="4" w:tplc="04090003">
      <w:start w:val="1"/>
      <w:numFmt w:val="bullet"/>
      <w:lvlText w:val=""/>
      <w:lvlJc w:val="left"/>
      <w:pPr>
        <w:ind w:left="2540" w:hanging="420"/>
      </w:pPr>
      <w:rPr>
        <w:rFonts w:ascii="Wingdings" w:hAnsi="Wingdings" w:hint="default"/>
      </w:rPr>
    </w:lvl>
    <w:lvl w:ilvl="5" w:tplc="04090005">
      <w:start w:val="1"/>
      <w:numFmt w:val="bullet"/>
      <w:lvlText w:val=""/>
      <w:lvlJc w:val="left"/>
      <w:pPr>
        <w:ind w:left="2960" w:hanging="420"/>
      </w:pPr>
      <w:rPr>
        <w:rFonts w:ascii="Wingdings" w:hAnsi="Wingdings" w:hint="default"/>
      </w:rPr>
    </w:lvl>
    <w:lvl w:ilvl="6" w:tplc="04090001">
      <w:start w:val="1"/>
      <w:numFmt w:val="bullet"/>
      <w:lvlText w:val=""/>
      <w:lvlJc w:val="left"/>
      <w:pPr>
        <w:ind w:left="3380" w:hanging="420"/>
      </w:pPr>
      <w:rPr>
        <w:rFonts w:ascii="Wingdings" w:hAnsi="Wingdings" w:hint="default"/>
      </w:rPr>
    </w:lvl>
    <w:lvl w:ilvl="7" w:tplc="04090003">
      <w:start w:val="1"/>
      <w:numFmt w:val="bullet"/>
      <w:lvlText w:val=""/>
      <w:lvlJc w:val="left"/>
      <w:pPr>
        <w:ind w:left="3800" w:hanging="420"/>
      </w:pPr>
      <w:rPr>
        <w:rFonts w:ascii="Wingdings" w:hAnsi="Wingdings" w:hint="default"/>
      </w:rPr>
    </w:lvl>
    <w:lvl w:ilvl="8" w:tplc="04090005">
      <w:start w:val="1"/>
      <w:numFmt w:val="bullet"/>
      <w:lvlText w:val=""/>
      <w:lvlJc w:val="left"/>
      <w:pPr>
        <w:ind w:left="4220" w:hanging="420"/>
      </w:pPr>
      <w:rPr>
        <w:rFonts w:ascii="Wingdings" w:hAnsi="Wingdings" w:hint="default"/>
      </w:rPr>
    </w:lvl>
  </w:abstractNum>
  <w:abstractNum w:abstractNumId="2">
    <w:nsid w:val="1D3C2CCE"/>
    <w:multiLevelType w:val="hybridMultilevel"/>
    <w:tmpl w:val="9892B87C"/>
    <w:lvl w:ilvl="0" w:tplc="EA7AD1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593347"/>
    <w:multiLevelType w:val="hybridMultilevel"/>
    <w:tmpl w:val="AE2083A8"/>
    <w:lvl w:ilvl="0" w:tplc="0C56C0BE">
      <w:start w:val="1"/>
      <w:numFmt w:val="decimal"/>
      <w:suff w:val="nothing"/>
      <w:lvlText w:val="%1）"/>
      <w:lvlJc w:val="left"/>
      <w:pPr>
        <w:ind w:left="680" w:hanging="260"/>
      </w:pPr>
      <w:rPr>
        <w:rFonts w:asciiTheme="minorEastAsia" w:eastAsia="宋体" w:hAnsiTheme="minorEastAsia" w:cs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6B7F4B"/>
    <w:multiLevelType w:val="multilevel"/>
    <w:tmpl w:val="010226CA"/>
    <w:lvl w:ilvl="0">
      <w:start w:val="1"/>
      <w:numFmt w:val="decimal"/>
      <w:suff w:val="space"/>
      <w:lvlText w:val="表%1."/>
      <w:lvlJc w:val="left"/>
      <w:pPr>
        <w:ind w:left="4390" w:hanging="420"/>
      </w:pPr>
      <w:rPr>
        <w:rFonts w:hint="eastAsia"/>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257E7A09"/>
    <w:multiLevelType w:val="multilevel"/>
    <w:tmpl w:val="257E7A09"/>
    <w:lvl w:ilvl="0">
      <w:start w:val="1"/>
      <w:numFmt w:val="decimal"/>
      <w:lvlText w:val="%1."/>
      <w:lvlJc w:val="left"/>
      <w:pPr>
        <w:ind w:left="815" w:hanging="39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nsid w:val="70327A3A"/>
    <w:multiLevelType w:val="hybridMultilevel"/>
    <w:tmpl w:val="AF1438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7">
    <w:nsid w:val="719E1842"/>
    <w:multiLevelType w:val="hybridMultilevel"/>
    <w:tmpl w:val="AE2083A8"/>
    <w:lvl w:ilvl="0" w:tplc="0C56C0BE">
      <w:start w:val="1"/>
      <w:numFmt w:val="decimal"/>
      <w:suff w:val="nothing"/>
      <w:lvlText w:val="%1）"/>
      <w:lvlJc w:val="left"/>
      <w:pPr>
        <w:ind w:left="680" w:hanging="260"/>
      </w:pPr>
      <w:rPr>
        <w:rFonts w:asciiTheme="minorEastAsia" w:eastAsia="宋体" w:hAnsiTheme="minorEastAsia" w:cs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CF33F1B"/>
    <w:multiLevelType w:val="multilevel"/>
    <w:tmpl w:val="7CF33F1B"/>
    <w:lvl w:ilvl="0">
      <w:start w:val="1"/>
      <w:numFmt w:val="decimal"/>
      <w:pStyle w:val="m"/>
      <w:lvlText w:val="图%1"/>
      <w:lvlJc w:val="left"/>
      <w:pPr>
        <w:ind w:left="420" w:hanging="420"/>
      </w:pPr>
      <w:rPr>
        <w:b w:val="0"/>
        <w:sz w:val="21"/>
        <w:szCs w:val="21"/>
      </w:rPr>
    </w:lvl>
    <w:lvl w:ilvl="1">
      <w:start w:val="1"/>
      <w:numFmt w:val="decimal"/>
      <w:lvlText w:val="（%2）"/>
      <w:lvlJc w:val="left"/>
      <w:pPr>
        <w:ind w:left="1140" w:hanging="7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6"/>
  </w:num>
  <w:num w:numId="3">
    <w:abstractNumId w:val="0"/>
  </w:num>
  <w:num w:numId="4">
    <w:abstractNumId w:val="0"/>
  </w:num>
  <w:num w:numId="5">
    <w:abstractNumId w:val="1"/>
  </w:num>
  <w:num w:numId="6">
    <w:abstractNumId w:val="1"/>
  </w:num>
  <w:num w:numId="7">
    <w:abstractNumId w:val="4"/>
  </w:num>
  <w:num w:numId="8">
    <w:abstractNumId w:val="7"/>
  </w:num>
  <w:num w:numId="9">
    <w:abstractNumId w:val="8"/>
  </w:num>
  <w:num w:numId="10">
    <w:abstractNumId w:val="2"/>
  </w:num>
  <w:num w:numId="11">
    <w:abstractNumId w:val="5"/>
  </w:num>
  <w:num w:numId="1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01"/>
    <w:rsid w:val="000311D7"/>
    <w:rsid w:val="00034A67"/>
    <w:rsid w:val="0005285F"/>
    <w:rsid w:val="00072A26"/>
    <w:rsid w:val="00081D75"/>
    <w:rsid w:val="000D0E51"/>
    <w:rsid w:val="000D1B8D"/>
    <w:rsid w:val="000E677D"/>
    <w:rsid w:val="00125F36"/>
    <w:rsid w:val="001349DF"/>
    <w:rsid w:val="0015079A"/>
    <w:rsid w:val="00152194"/>
    <w:rsid w:val="001615B0"/>
    <w:rsid w:val="00173206"/>
    <w:rsid w:val="0018506B"/>
    <w:rsid w:val="001A3138"/>
    <w:rsid w:val="001B17F4"/>
    <w:rsid w:val="001D0B7C"/>
    <w:rsid w:val="001D1EFE"/>
    <w:rsid w:val="001F0ACF"/>
    <w:rsid w:val="00215AAD"/>
    <w:rsid w:val="002328B3"/>
    <w:rsid w:val="002651E3"/>
    <w:rsid w:val="0027052B"/>
    <w:rsid w:val="002718C8"/>
    <w:rsid w:val="00282290"/>
    <w:rsid w:val="002A5680"/>
    <w:rsid w:val="002C3DCB"/>
    <w:rsid w:val="002D49F1"/>
    <w:rsid w:val="002D5E19"/>
    <w:rsid w:val="002F574A"/>
    <w:rsid w:val="0032658B"/>
    <w:rsid w:val="00327AA5"/>
    <w:rsid w:val="00332795"/>
    <w:rsid w:val="00332B26"/>
    <w:rsid w:val="00356771"/>
    <w:rsid w:val="0038264C"/>
    <w:rsid w:val="003907AF"/>
    <w:rsid w:val="003B32E3"/>
    <w:rsid w:val="003D1CB6"/>
    <w:rsid w:val="003E3FDB"/>
    <w:rsid w:val="003F1B4F"/>
    <w:rsid w:val="004333D7"/>
    <w:rsid w:val="00434C11"/>
    <w:rsid w:val="00437C3C"/>
    <w:rsid w:val="00452144"/>
    <w:rsid w:val="00473740"/>
    <w:rsid w:val="004751EC"/>
    <w:rsid w:val="0048415A"/>
    <w:rsid w:val="00486A4B"/>
    <w:rsid w:val="00494505"/>
    <w:rsid w:val="004A081F"/>
    <w:rsid w:val="004A44B1"/>
    <w:rsid w:val="004C5571"/>
    <w:rsid w:val="00500809"/>
    <w:rsid w:val="0055690E"/>
    <w:rsid w:val="00557FA2"/>
    <w:rsid w:val="00567C8D"/>
    <w:rsid w:val="0057051D"/>
    <w:rsid w:val="00574E23"/>
    <w:rsid w:val="005879E0"/>
    <w:rsid w:val="005E6019"/>
    <w:rsid w:val="0061398B"/>
    <w:rsid w:val="00627DFB"/>
    <w:rsid w:val="00640399"/>
    <w:rsid w:val="006F6B28"/>
    <w:rsid w:val="00755745"/>
    <w:rsid w:val="00770B58"/>
    <w:rsid w:val="007B324E"/>
    <w:rsid w:val="007E1870"/>
    <w:rsid w:val="007E7A4A"/>
    <w:rsid w:val="007F320E"/>
    <w:rsid w:val="007F4FFE"/>
    <w:rsid w:val="007F5F59"/>
    <w:rsid w:val="0081030B"/>
    <w:rsid w:val="00812C5F"/>
    <w:rsid w:val="00823773"/>
    <w:rsid w:val="00840461"/>
    <w:rsid w:val="00843A3C"/>
    <w:rsid w:val="00852EDB"/>
    <w:rsid w:val="00856B64"/>
    <w:rsid w:val="0086023E"/>
    <w:rsid w:val="00871FD8"/>
    <w:rsid w:val="008B662D"/>
    <w:rsid w:val="008C13C2"/>
    <w:rsid w:val="008D1F33"/>
    <w:rsid w:val="00942E34"/>
    <w:rsid w:val="00965A56"/>
    <w:rsid w:val="00985394"/>
    <w:rsid w:val="00A251BA"/>
    <w:rsid w:val="00A33AD0"/>
    <w:rsid w:val="00A501CA"/>
    <w:rsid w:val="00A8627F"/>
    <w:rsid w:val="00AB09AA"/>
    <w:rsid w:val="00AC0734"/>
    <w:rsid w:val="00AC498C"/>
    <w:rsid w:val="00AF608F"/>
    <w:rsid w:val="00BA5411"/>
    <w:rsid w:val="00BA5FD7"/>
    <w:rsid w:val="00BC43D2"/>
    <w:rsid w:val="00BC4F07"/>
    <w:rsid w:val="00BD1A3C"/>
    <w:rsid w:val="00BF0CAE"/>
    <w:rsid w:val="00C17C01"/>
    <w:rsid w:val="00C5610E"/>
    <w:rsid w:val="00C61DCB"/>
    <w:rsid w:val="00C7138B"/>
    <w:rsid w:val="00CC6F78"/>
    <w:rsid w:val="00D07BF9"/>
    <w:rsid w:val="00D26032"/>
    <w:rsid w:val="00D512E1"/>
    <w:rsid w:val="00D8335E"/>
    <w:rsid w:val="00DB7EFD"/>
    <w:rsid w:val="00DC220A"/>
    <w:rsid w:val="00DC4478"/>
    <w:rsid w:val="00E14C07"/>
    <w:rsid w:val="00E1781E"/>
    <w:rsid w:val="00E2146A"/>
    <w:rsid w:val="00E24599"/>
    <w:rsid w:val="00E25AE7"/>
    <w:rsid w:val="00E44F52"/>
    <w:rsid w:val="00E645B5"/>
    <w:rsid w:val="00EA60ED"/>
    <w:rsid w:val="00EA6B1B"/>
    <w:rsid w:val="00EC4900"/>
    <w:rsid w:val="00EC51D3"/>
    <w:rsid w:val="00ED772A"/>
    <w:rsid w:val="00EF4DF3"/>
    <w:rsid w:val="00F05C42"/>
    <w:rsid w:val="00F2014F"/>
    <w:rsid w:val="00F95951"/>
    <w:rsid w:val="00FE0841"/>
    <w:rsid w:val="00FE140A"/>
    <w:rsid w:val="00FF4FB3"/>
    <w:rsid w:val="00FF51DD"/>
    <w:rsid w:val="00FF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A1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10E"/>
    <w:pPr>
      <w:adjustRightInd w:val="0"/>
      <w:snapToGrid w:val="0"/>
      <w:spacing w:after="200"/>
    </w:pPr>
    <w:rPr>
      <w:rFonts w:ascii="Tahoma" w:eastAsia="宋体" w:hAnsi="Tahoma"/>
      <w:kern w:val="0"/>
    </w:rPr>
  </w:style>
  <w:style w:type="paragraph" w:styleId="1">
    <w:name w:val="heading 1"/>
    <w:basedOn w:val="a"/>
    <w:next w:val="a"/>
    <w:link w:val="1Char"/>
    <w:autoRedefine/>
    <w:uiPriority w:val="9"/>
    <w:qFormat/>
    <w:rsid w:val="002D49F1"/>
    <w:pPr>
      <w:keepNext/>
      <w:keepLines/>
      <w:spacing w:before="340" w:after="330" w:line="576" w:lineRule="auto"/>
      <w:outlineLvl w:val="0"/>
    </w:pPr>
    <w:rPr>
      <w:rFonts w:eastAsiaTheme="majorEastAsia"/>
      <w:b/>
      <w:bCs/>
      <w:kern w:val="44"/>
      <w:sz w:val="28"/>
      <w:szCs w:val="44"/>
    </w:rPr>
  </w:style>
  <w:style w:type="paragraph" w:styleId="2">
    <w:name w:val="heading 2"/>
    <w:basedOn w:val="a"/>
    <w:next w:val="a"/>
    <w:link w:val="2Char"/>
    <w:autoRedefine/>
    <w:uiPriority w:val="9"/>
    <w:unhideWhenUsed/>
    <w:qFormat/>
    <w:rsid w:val="00F2014F"/>
    <w:pPr>
      <w:keepNext/>
      <w:keepLines/>
      <w:widowControl w:val="0"/>
      <w:adjustRightInd/>
      <w:snapToGrid/>
      <w:spacing w:before="260" w:after="260" w:line="415" w:lineRule="auto"/>
      <w:jc w:val="both"/>
      <w:outlineLvl w:val="1"/>
    </w:pPr>
    <w:rPr>
      <w:rFonts w:asciiTheme="majorHAnsi" w:eastAsiaTheme="majorEastAsia" w:hAnsiTheme="majorHAnsi" w:cstheme="majorBidi"/>
      <w:kern w:val="2"/>
      <w:sz w:val="28"/>
      <w:szCs w:val="36"/>
    </w:rPr>
  </w:style>
  <w:style w:type="paragraph" w:styleId="3">
    <w:name w:val="heading 3"/>
    <w:basedOn w:val="a"/>
    <w:next w:val="a"/>
    <w:link w:val="3Char"/>
    <w:autoRedefine/>
    <w:uiPriority w:val="9"/>
    <w:unhideWhenUsed/>
    <w:qFormat/>
    <w:rsid w:val="00F2014F"/>
    <w:pPr>
      <w:keepNext/>
      <w:keepLines/>
      <w:widowControl w:val="0"/>
      <w:adjustRightInd/>
      <w:snapToGrid/>
      <w:spacing w:before="260" w:after="260" w:line="415" w:lineRule="auto"/>
      <w:jc w:val="both"/>
      <w:outlineLvl w:val="2"/>
    </w:pPr>
    <w:rPr>
      <w:rFonts w:asciiTheme="minorHAnsi" w:hAnsiTheme="minorHAnsi" w:cs="宋体"/>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49F1"/>
    <w:rPr>
      <w:rFonts w:ascii="Tahoma" w:eastAsiaTheme="majorEastAsia" w:hAnsi="Tahoma"/>
      <w:b/>
      <w:bCs/>
      <w:kern w:val="44"/>
      <w:sz w:val="28"/>
      <w:szCs w:val="44"/>
    </w:rPr>
  </w:style>
  <w:style w:type="character" w:customStyle="1" w:styleId="2Char">
    <w:name w:val="标题 2 Char"/>
    <w:basedOn w:val="a0"/>
    <w:link w:val="2"/>
    <w:uiPriority w:val="9"/>
    <w:rsid w:val="00F2014F"/>
    <w:rPr>
      <w:rFonts w:asciiTheme="majorHAnsi" w:eastAsiaTheme="majorEastAsia" w:hAnsiTheme="majorHAnsi" w:cstheme="majorBidi"/>
      <w:sz w:val="28"/>
      <w:szCs w:val="36"/>
    </w:rPr>
  </w:style>
  <w:style w:type="character" w:customStyle="1" w:styleId="3Char">
    <w:name w:val="标题 3 Char"/>
    <w:basedOn w:val="a0"/>
    <w:link w:val="3"/>
    <w:uiPriority w:val="9"/>
    <w:rsid w:val="00F2014F"/>
    <w:rPr>
      <w:rFonts w:eastAsia="宋体" w:cs="宋体"/>
      <w:b/>
      <w:bCs/>
      <w:szCs w:val="32"/>
    </w:rPr>
  </w:style>
  <w:style w:type="character" w:styleId="a3">
    <w:name w:val="Hyperlink"/>
    <w:basedOn w:val="a0"/>
    <w:uiPriority w:val="99"/>
    <w:unhideWhenUsed/>
    <w:rsid w:val="001349DF"/>
    <w:rPr>
      <w:color w:val="0563C1" w:themeColor="hyperlink"/>
      <w:u w:val="single"/>
    </w:rPr>
  </w:style>
  <w:style w:type="character" w:styleId="a4">
    <w:name w:val="FollowedHyperlink"/>
    <w:basedOn w:val="a0"/>
    <w:uiPriority w:val="99"/>
    <w:semiHidden/>
    <w:unhideWhenUsed/>
    <w:rsid w:val="001349DF"/>
    <w:rPr>
      <w:color w:val="954F72" w:themeColor="followedHyperlink"/>
      <w:u w:val="single"/>
    </w:rPr>
  </w:style>
  <w:style w:type="paragraph" w:styleId="10">
    <w:name w:val="toc 1"/>
    <w:basedOn w:val="a"/>
    <w:next w:val="a"/>
    <w:autoRedefine/>
    <w:uiPriority w:val="39"/>
    <w:unhideWhenUsed/>
    <w:rsid w:val="001349DF"/>
  </w:style>
  <w:style w:type="paragraph" w:styleId="20">
    <w:name w:val="toc 2"/>
    <w:basedOn w:val="a"/>
    <w:next w:val="a"/>
    <w:autoRedefine/>
    <w:uiPriority w:val="39"/>
    <w:unhideWhenUsed/>
    <w:rsid w:val="001349DF"/>
    <w:pPr>
      <w:ind w:leftChars="200" w:left="420"/>
    </w:pPr>
  </w:style>
  <w:style w:type="paragraph" w:styleId="a5">
    <w:name w:val="annotation text"/>
    <w:basedOn w:val="a"/>
    <w:link w:val="Char"/>
    <w:uiPriority w:val="99"/>
    <w:semiHidden/>
    <w:unhideWhenUsed/>
    <w:rsid w:val="001349DF"/>
  </w:style>
  <w:style w:type="character" w:customStyle="1" w:styleId="Char">
    <w:name w:val="批注文字 Char"/>
    <w:basedOn w:val="a0"/>
    <w:link w:val="a5"/>
    <w:uiPriority w:val="99"/>
    <w:semiHidden/>
    <w:rsid w:val="001349DF"/>
    <w:rPr>
      <w:rFonts w:ascii="Tahoma" w:eastAsia="微软雅黑" w:hAnsi="Tahoma"/>
      <w:kern w:val="0"/>
      <w:sz w:val="22"/>
    </w:rPr>
  </w:style>
  <w:style w:type="paragraph" w:styleId="a6">
    <w:name w:val="header"/>
    <w:basedOn w:val="a"/>
    <w:link w:val="Char0"/>
    <w:uiPriority w:val="99"/>
    <w:unhideWhenUsed/>
    <w:rsid w:val="001349DF"/>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1349DF"/>
    <w:rPr>
      <w:rFonts w:ascii="Tahoma" w:eastAsia="微软雅黑" w:hAnsi="Tahoma"/>
      <w:kern w:val="0"/>
      <w:sz w:val="18"/>
      <w:szCs w:val="18"/>
    </w:rPr>
  </w:style>
  <w:style w:type="paragraph" w:styleId="a7">
    <w:name w:val="footer"/>
    <w:basedOn w:val="a"/>
    <w:link w:val="Char1"/>
    <w:uiPriority w:val="99"/>
    <w:unhideWhenUsed/>
    <w:rsid w:val="001349DF"/>
    <w:pPr>
      <w:tabs>
        <w:tab w:val="center" w:pos="4153"/>
        <w:tab w:val="right" w:pos="8306"/>
      </w:tabs>
    </w:pPr>
    <w:rPr>
      <w:sz w:val="18"/>
      <w:szCs w:val="18"/>
    </w:rPr>
  </w:style>
  <w:style w:type="character" w:customStyle="1" w:styleId="Char1">
    <w:name w:val="页脚 Char"/>
    <w:basedOn w:val="a0"/>
    <w:link w:val="a7"/>
    <w:uiPriority w:val="99"/>
    <w:rsid w:val="001349DF"/>
    <w:rPr>
      <w:rFonts w:ascii="Tahoma" w:eastAsia="微软雅黑" w:hAnsi="Tahoma"/>
      <w:kern w:val="0"/>
      <w:sz w:val="18"/>
      <w:szCs w:val="18"/>
    </w:rPr>
  </w:style>
  <w:style w:type="paragraph" w:styleId="a8">
    <w:name w:val="Title"/>
    <w:basedOn w:val="a"/>
    <w:next w:val="a"/>
    <w:link w:val="Char2"/>
    <w:uiPriority w:val="10"/>
    <w:qFormat/>
    <w:rsid w:val="001349DF"/>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1349DF"/>
    <w:rPr>
      <w:rFonts w:asciiTheme="majorHAnsi" w:eastAsia="宋体" w:hAnsiTheme="majorHAnsi" w:cstheme="majorBidi"/>
      <w:b/>
      <w:bCs/>
      <w:kern w:val="0"/>
      <w:sz w:val="32"/>
      <w:szCs w:val="32"/>
    </w:rPr>
  </w:style>
  <w:style w:type="paragraph" w:styleId="a9">
    <w:name w:val="annotation subject"/>
    <w:basedOn w:val="a5"/>
    <w:next w:val="a5"/>
    <w:link w:val="Char3"/>
    <w:uiPriority w:val="99"/>
    <w:semiHidden/>
    <w:unhideWhenUsed/>
    <w:rsid w:val="001349DF"/>
    <w:rPr>
      <w:b/>
      <w:bCs/>
    </w:rPr>
  </w:style>
  <w:style w:type="character" w:customStyle="1" w:styleId="Char3">
    <w:name w:val="批注主题 Char"/>
    <w:basedOn w:val="Char"/>
    <w:link w:val="a9"/>
    <w:uiPriority w:val="99"/>
    <w:semiHidden/>
    <w:rsid w:val="001349DF"/>
    <w:rPr>
      <w:rFonts w:ascii="Tahoma" w:eastAsia="微软雅黑" w:hAnsi="Tahoma"/>
      <w:b/>
      <w:bCs/>
      <w:kern w:val="0"/>
      <w:sz w:val="22"/>
    </w:rPr>
  </w:style>
  <w:style w:type="paragraph" w:styleId="aa">
    <w:name w:val="Balloon Text"/>
    <w:basedOn w:val="a"/>
    <w:link w:val="Char4"/>
    <w:uiPriority w:val="99"/>
    <w:semiHidden/>
    <w:unhideWhenUsed/>
    <w:rsid w:val="001349DF"/>
    <w:pPr>
      <w:spacing w:after="0"/>
    </w:pPr>
    <w:rPr>
      <w:sz w:val="18"/>
      <w:szCs w:val="18"/>
    </w:rPr>
  </w:style>
  <w:style w:type="character" w:customStyle="1" w:styleId="Char4">
    <w:name w:val="批注框文本 Char"/>
    <w:basedOn w:val="a0"/>
    <w:link w:val="aa"/>
    <w:uiPriority w:val="99"/>
    <w:semiHidden/>
    <w:rsid w:val="001349DF"/>
    <w:rPr>
      <w:rFonts w:ascii="Tahoma" w:eastAsia="微软雅黑" w:hAnsi="Tahoma"/>
      <w:kern w:val="0"/>
      <w:sz w:val="18"/>
      <w:szCs w:val="18"/>
    </w:rPr>
  </w:style>
  <w:style w:type="paragraph" w:styleId="ab">
    <w:name w:val="List Paragraph"/>
    <w:basedOn w:val="a"/>
    <w:uiPriority w:val="34"/>
    <w:qFormat/>
    <w:rsid w:val="001349DF"/>
    <w:pPr>
      <w:ind w:firstLineChars="200" w:firstLine="420"/>
    </w:pPr>
  </w:style>
  <w:style w:type="paragraph" w:styleId="TOC">
    <w:name w:val="TOC Heading"/>
    <w:basedOn w:val="1"/>
    <w:next w:val="a"/>
    <w:uiPriority w:val="39"/>
    <w:semiHidden/>
    <w:unhideWhenUsed/>
    <w:qFormat/>
    <w:rsid w:val="001349DF"/>
    <w:pPr>
      <w:adjustRightInd/>
      <w:snapToGrid/>
      <w:spacing w:before="240" w:after="0" w:line="256" w:lineRule="auto"/>
      <w:outlineLvl w:val="9"/>
    </w:pPr>
    <w:rPr>
      <w:rFonts w:asciiTheme="majorHAnsi" w:hAnsiTheme="majorHAnsi" w:cstheme="majorBidi"/>
      <w:b w:val="0"/>
      <w:bCs w:val="0"/>
      <w:color w:val="2E74B5" w:themeColor="accent1" w:themeShade="BF"/>
      <w:kern w:val="0"/>
      <w:sz w:val="32"/>
      <w:szCs w:val="32"/>
    </w:rPr>
  </w:style>
  <w:style w:type="character" w:styleId="ac">
    <w:name w:val="annotation reference"/>
    <w:basedOn w:val="a0"/>
    <w:uiPriority w:val="99"/>
    <w:semiHidden/>
    <w:unhideWhenUsed/>
    <w:rsid w:val="001349DF"/>
    <w:rPr>
      <w:sz w:val="21"/>
      <w:szCs w:val="21"/>
    </w:rPr>
  </w:style>
  <w:style w:type="table" w:styleId="ad">
    <w:name w:val="Table Grid"/>
    <w:basedOn w:val="a1"/>
    <w:uiPriority w:val="59"/>
    <w:rsid w:val="001349DF"/>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uiPriority w:val="39"/>
    <w:rsid w:val="00134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0">
    <w:name w:val="m表"/>
    <w:basedOn w:val="a"/>
    <w:link w:val="mChar"/>
    <w:qFormat/>
    <w:rsid w:val="0018506B"/>
    <w:pPr>
      <w:widowControl w:val="0"/>
      <w:shd w:val="clear" w:color="auto" w:fill="FFFFFF"/>
      <w:tabs>
        <w:tab w:val="left" w:pos="210"/>
      </w:tabs>
      <w:adjustRightInd/>
      <w:snapToGrid/>
      <w:spacing w:after="0"/>
      <w:ind w:left="4390" w:hanging="420"/>
      <w:jc w:val="center"/>
    </w:pPr>
    <w:rPr>
      <w:rFonts w:ascii="仿宋" w:eastAsia="仿宋" w:hAnsi="仿宋" w:cs="Times New Roman"/>
      <w:kern w:val="2"/>
      <w:szCs w:val="24"/>
    </w:rPr>
  </w:style>
  <w:style w:type="character" w:customStyle="1" w:styleId="mChar">
    <w:name w:val="m表 Char"/>
    <w:basedOn w:val="a0"/>
    <w:link w:val="m0"/>
    <w:qFormat/>
    <w:locked/>
    <w:rsid w:val="0018506B"/>
    <w:rPr>
      <w:rFonts w:ascii="仿宋" w:eastAsia="仿宋" w:hAnsi="仿宋" w:cs="Times New Roman"/>
      <w:szCs w:val="24"/>
      <w:shd w:val="clear" w:color="auto" w:fill="FFFFFF"/>
    </w:rPr>
  </w:style>
  <w:style w:type="paragraph" w:customStyle="1" w:styleId="ae">
    <w:name w:val="表格"/>
    <w:basedOn w:val="a"/>
    <w:link w:val="Char5"/>
    <w:qFormat/>
    <w:rsid w:val="003907AF"/>
    <w:pPr>
      <w:widowControl w:val="0"/>
      <w:spacing w:after="0"/>
    </w:pPr>
    <w:rPr>
      <w:rFonts w:ascii="宋体" w:hAnsi="宋体" w:cs="Times New Roman"/>
      <w:kern w:val="2"/>
      <w:sz w:val="24"/>
      <w:szCs w:val="24"/>
    </w:rPr>
  </w:style>
  <w:style w:type="character" w:customStyle="1" w:styleId="Char5">
    <w:name w:val="表格 Char"/>
    <w:link w:val="ae"/>
    <w:qFormat/>
    <w:rsid w:val="003907AF"/>
    <w:rPr>
      <w:rFonts w:ascii="宋体" w:eastAsia="宋体" w:hAnsi="宋体" w:cs="Times New Roman"/>
      <w:sz w:val="24"/>
      <w:szCs w:val="24"/>
    </w:rPr>
  </w:style>
  <w:style w:type="paragraph" w:customStyle="1" w:styleId="m">
    <w:name w:val="m图"/>
    <w:basedOn w:val="a"/>
    <w:link w:val="m1"/>
    <w:qFormat/>
    <w:rsid w:val="00AC498C"/>
    <w:pPr>
      <w:widowControl w:val="0"/>
      <w:numPr>
        <w:numId w:val="9"/>
      </w:numPr>
      <w:adjustRightInd/>
      <w:snapToGrid/>
      <w:spacing w:after="0"/>
      <w:jc w:val="center"/>
    </w:pPr>
    <w:rPr>
      <w:rFonts w:ascii="仿宋" w:eastAsia="仿宋" w:hAnsi="仿宋" w:cs="Times New Roman"/>
      <w:kern w:val="2"/>
      <w:szCs w:val="24"/>
    </w:rPr>
  </w:style>
  <w:style w:type="character" w:customStyle="1" w:styleId="m1">
    <w:name w:val="m图 字符"/>
    <w:link w:val="m"/>
    <w:qFormat/>
    <w:locked/>
    <w:rsid w:val="00AC498C"/>
    <w:rPr>
      <w:rFonts w:ascii="仿宋" w:eastAsia="仿宋" w:hAnsi="仿宋" w:cs="Times New Roman"/>
      <w:szCs w:val="24"/>
    </w:rPr>
  </w:style>
  <w:style w:type="paragraph" w:styleId="af">
    <w:name w:val="Revision"/>
    <w:hidden/>
    <w:uiPriority w:val="99"/>
    <w:semiHidden/>
    <w:rsid w:val="000E677D"/>
    <w:rPr>
      <w:rFonts w:ascii="Tahoma" w:eastAsia="宋体" w:hAnsi="Tahoma"/>
      <w:kern w:val="0"/>
    </w:rPr>
  </w:style>
  <w:style w:type="paragraph" w:styleId="30">
    <w:name w:val="toc 3"/>
    <w:basedOn w:val="a"/>
    <w:next w:val="a"/>
    <w:autoRedefine/>
    <w:uiPriority w:val="39"/>
    <w:unhideWhenUsed/>
    <w:rsid w:val="00942E3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10E"/>
    <w:pPr>
      <w:adjustRightInd w:val="0"/>
      <w:snapToGrid w:val="0"/>
      <w:spacing w:after="200"/>
    </w:pPr>
    <w:rPr>
      <w:rFonts w:ascii="Tahoma" w:eastAsia="宋体" w:hAnsi="Tahoma"/>
      <w:kern w:val="0"/>
    </w:rPr>
  </w:style>
  <w:style w:type="paragraph" w:styleId="1">
    <w:name w:val="heading 1"/>
    <w:basedOn w:val="a"/>
    <w:next w:val="a"/>
    <w:link w:val="1Char"/>
    <w:autoRedefine/>
    <w:uiPriority w:val="9"/>
    <w:qFormat/>
    <w:rsid w:val="002D49F1"/>
    <w:pPr>
      <w:keepNext/>
      <w:keepLines/>
      <w:spacing w:before="340" w:after="330" w:line="576" w:lineRule="auto"/>
      <w:outlineLvl w:val="0"/>
    </w:pPr>
    <w:rPr>
      <w:rFonts w:eastAsiaTheme="majorEastAsia"/>
      <w:b/>
      <w:bCs/>
      <w:kern w:val="44"/>
      <w:sz w:val="28"/>
      <w:szCs w:val="44"/>
    </w:rPr>
  </w:style>
  <w:style w:type="paragraph" w:styleId="2">
    <w:name w:val="heading 2"/>
    <w:basedOn w:val="a"/>
    <w:next w:val="a"/>
    <w:link w:val="2Char"/>
    <w:autoRedefine/>
    <w:uiPriority w:val="9"/>
    <w:unhideWhenUsed/>
    <w:qFormat/>
    <w:rsid w:val="00F2014F"/>
    <w:pPr>
      <w:keepNext/>
      <w:keepLines/>
      <w:widowControl w:val="0"/>
      <w:adjustRightInd/>
      <w:snapToGrid/>
      <w:spacing w:before="260" w:after="260" w:line="415" w:lineRule="auto"/>
      <w:jc w:val="both"/>
      <w:outlineLvl w:val="1"/>
    </w:pPr>
    <w:rPr>
      <w:rFonts w:asciiTheme="majorHAnsi" w:eastAsiaTheme="majorEastAsia" w:hAnsiTheme="majorHAnsi" w:cstheme="majorBidi"/>
      <w:kern w:val="2"/>
      <w:sz w:val="28"/>
      <w:szCs w:val="36"/>
    </w:rPr>
  </w:style>
  <w:style w:type="paragraph" w:styleId="3">
    <w:name w:val="heading 3"/>
    <w:basedOn w:val="a"/>
    <w:next w:val="a"/>
    <w:link w:val="3Char"/>
    <w:autoRedefine/>
    <w:uiPriority w:val="9"/>
    <w:unhideWhenUsed/>
    <w:qFormat/>
    <w:rsid w:val="00F2014F"/>
    <w:pPr>
      <w:keepNext/>
      <w:keepLines/>
      <w:widowControl w:val="0"/>
      <w:adjustRightInd/>
      <w:snapToGrid/>
      <w:spacing w:before="260" w:after="260" w:line="415" w:lineRule="auto"/>
      <w:jc w:val="both"/>
      <w:outlineLvl w:val="2"/>
    </w:pPr>
    <w:rPr>
      <w:rFonts w:asciiTheme="minorHAnsi" w:hAnsiTheme="minorHAnsi" w:cs="宋体"/>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49F1"/>
    <w:rPr>
      <w:rFonts w:ascii="Tahoma" w:eastAsiaTheme="majorEastAsia" w:hAnsi="Tahoma"/>
      <w:b/>
      <w:bCs/>
      <w:kern w:val="44"/>
      <w:sz w:val="28"/>
      <w:szCs w:val="44"/>
    </w:rPr>
  </w:style>
  <w:style w:type="character" w:customStyle="1" w:styleId="2Char">
    <w:name w:val="标题 2 Char"/>
    <w:basedOn w:val="a0"/>
    <w:link w:val="2"/>
    <w:uiPriority w:val="9"/>
    <w:rsid w:val="00F2014F"/>
    <w:rPr>
      <w:rFonts w:asciiTheme="majorHAnsi" w:eastAsiaTheme="majorEastAsia" w:hAnsiTheme="majorHAnsi" w:cstheme="majorBidi"/>
      <w:sz w:val="28"/>
      <w:szCs w:val="36"/>
    </w:rPr>
  </w:style>
  <w:style w:type="character" w:customStyle="1" w:styleId="3Char">
    <w:name w:val="标题 3 Char"/>
    <w:basedOn w:val="a0"/>
    <w:link w:val="3"/>
    <w:uiPriority w:val="9"/>
    <w:rsid w:val="00F2014F"/>
    <w:rPr>
      <w:rFonts w:eastAsia="宋体" w:cs="宋体"/>
      <w:b/>
      <w:bCs/>
      <w:szCs w:val="32"/>
    </w:rPr>
  </w:style>
  <w:style w:type="character" w:styleId="a3">
    <w:name w:val="Hyperlink"/>
    <w:basedOn w:val="a0"/>
    <w:uiPriority w:val="99"/>
    <w:unhideWhenUsed/>
    <w:rsid w:val="001349DF"/>
    <w:rPr>
      <w:color w:val="0563C1" w:themeColor="hyperlink"/>
      <w:u w:val="single"/>
    </w:rPr>
  </w:style>
  <w:style w:type="character" w:styleId="a4">
    <w:name w:val="FollowedHyperlink"/>
    <w:basedOn w:val="a0"/>
    <w:uiPriority w:val="99"/>
    <w:semiHidden/>
    <w:unhideWhenUsed/>
    <w:rsid w:val="001349DF"/>
    <w:rPr>
      <w:color w:val="954F72" w:themeColor="followedHyperlink"/>
      <w:u w:val="single"/>
    </w:rPr>
  </w:style>
  <w:style w:type="paragraph" w:styleId="10">
    <w:name w:val="toc 1"/>
    <w:basedOn w:val="a"/>
    <w:next w:val="a"/>
    <w:autoRedefine/>
    <w:uiPriority w:val="39"/>
    <w:unhideWhenUsed/>
    <w:rsid w:val="001349DF"/>
  </w:style>
  <w:style w:type="paragraph" w:styleId="20">
    <w:name w:val="toc 2"/>
    <w:basedOn w:val="a"/>
    <w:next w:val="a"/>
    <w:autoRedefine/>
    <w:uiPriority w:val="39"/>
    <w:unhideWhenUsed/>
    <w:rsid w:val="001349DF"/>
    <w:pPr>
      <w:ind w:leftChars="200" w:left="420"/>
    </w:pPr>
  </w:style>
  <w:style w:type="paragraph" w:styleId="a5">
    <w:name w:val="annotation text"/>
    <w:basedOn w:val="a"/>
    <w:link w:val="Char"/>
    <w:uiPriority w:val="99"/>
    <w:semiHidden/>
    <w:unhideWhenUsed/>
    <w:rsid w:val="001349DF"/>
  </w:style>
  <w:style w:type="character" w:customStyle="1" w:styleId="Char">
    <w:name w:val="批注文字 Char"/>
    <w:basedOn w:val="a0"/>
    <w:link w:val="a5"/>
    <w:uiPriority w:val="99"/>
    <w:semiHidden/>
    <w:rsid w:val="001349DF"/>
    <w:rPr>
      <w:rFonts w:ascii="Tahoma" w:eastAsia="微软雅黑" w:hAnsi="Tahoma"/>
      <w:kern w:val="0"/>
      <w:sz w:val="22"/>
    </w:rPr>
  </w:style>
  <w:style w:type="paragraph" w:styleId="a6">
    <w:name w:val="header"/>
    <w:basedOn w:val="a"/>
    <w:link w:val="Char0"/>
    <w:uiPriority w:val="99"/>
    <w:unhideWhenUsed/>
    <w:rsid w:val="001349DF"/>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1349DF"/>
    <w:rPr>
      <w:rFonts w:ascii="Tahoma" w:eastAsia="微软雅黑" w:hAnsi="Tahoma"/>
      <w:kern w:val="0"/>
      <w:sz w:val="18"/>
      <w:szCs w:val="18"/>
    </w:rPr>
  </w:style>
  <w:style w:type="paragraph" w:styleId="a7">
    <w:name w:val="footer"/>
    <w:basedOn w:val="a"/>
    <w:link w:val="Char1"/>
    <w:uiPriority w:val="99"/>
    <w:unhideWhenUsed/>
    <w:rsid w:val="001349DF"/>
    <w:pPr>
      <w:tabs>
        <w:tab w:val="center" w:pos="4153"/>
        <w:tab w:val="right" w:pos="8306"/>
      </w:tabs>
    </w:pPr>
    <w:rPr>
      <w:sz w:val="18"/>
      <w:szCs w:val="18"/>
    </w:rPr>
  </w:style>
  <w:style w:type="character" w:customStyle="1" w:styleId="Char1">
    <w:name w:val="页脚 Char"/>
    <w:basedOn w:val="a0"/>
    <w:link w:val="a7"/>
    <w:uiPriority w:val="99"/>
    <w:rsid w:val="001349DF"/>
    <w:rPr>
      <w:rFonts w:ascii="Tahoma" w:eastAsia="微软雅黑" w:hAnsi="Tahoma"/>
      <w:kern w:val="0"/>
      <w:sz w:val="18"/>
      <w:szCs w:val="18"/>
    </w:rPr>
  </w:style>
  <w:style w:type="paragraph" w:styleId="a8">
    <w:name w:val="Title"/>
    <w:basedOn w:val="a"/>
    <w:next w:val="a"/>
    <w:link w:val="Char2"/>
    <w:uiPriority w:val="10"/>
    <w:qFormat/>
    <w:rsid w:val="001349DF"/>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1349DF"/>
    <w:rPr>
      <w:rFonts w:asciiTheme="majorHAnsi" w:eastAsia="宋体" w:hAnsiTheme="majorHAnsi" w:cstheme="majorBidi"/>
      <w:b/>
      <w:bCs/>
      <w:kern w:val="0"/>
      <w:sz w:val="32"/>
      <w:szCs w:val="32"/>
    </w:rPr>
  </w:style>
  <w:style w:type="paragraph" w:styleId="a9">
    <w:name w:val="annotation subject"/>
    <w:basedOn w:val="a5"/>
    <w:next w:val="a5"/>
    <w:link w:val="Char3"/>
    <w:uiPriority w:val="99"/>
    <w:semiHidden/>
    <w:unhideWhenUsed/>
    <w:rsid w:val="001349DF"/>
    <w:rPr>
      <w:b/>
      <w:bCs/>
    </w:rPr>
  </w:style>
  <w:style w:type="character" w:customStyle="1" w:styleId="Char3">
    <w:name w:val="批注主题 Char"/>
    <w:basedOn w:val="Char"/>
    <w:link w:val="a9"/>
    <w:uiPriority w:val="99"/>
    <w:semiHidden/>
    <w:rsid w:val="001349DF"/>
    <w:rPr>
      <w:rFonts w:ascii="Tahoma" w:eastAsia="微软雅黑" w:hAnsi="Tahoma"/>
      <w:b/>
      <w:bCs/>
      <w:kern w:val="0"/>
      <w:sz w:val="22"/>
    </w:rPr>
  </w:style>
  <w:style w:type="paragraph" w:styleId="aa">
    <w:name w:val="Balloon Text"/>
    <w:basedOn w:val="a"/>
    <w:link w:val="Char4"/>
    <w:uiPriority w:val="99"/>
    <w:semiHidden/>
    <w:unhideWhenUsed/>
    <w:rsid w:val="001349DF"/>
    <w:pPr>
      <w:spacing w:after="0"/>
    </w:pPr>
    <w:rPr>
      <w:sz w:val="18"/>
      <w:szCs w:val="18"/>
    </w:rPr>
  </w:style>
  <w:style w:type="character" w:customStyle="1" w:styleId="Char4">
    <w:name w:val="批注框文本 Char"/>
    <w:basedOn w:val="a0"/>
    <w:link w:val="aa"/>
    <w:uiPriority w:val="99"/>
    <w:semiHidden/>
    <w:rsid w:val="001349DF"/>
    <w:rPr>
      <w:rFonts w:ascii="Tahoma" w:eastAsia="微软雅黑" w:hAnsi="Tahoma"/>
      <w:kern w:val="0"/>
      <w:sz w:val="18"/>
      <w:szCs w:val="18"/>
    </w:rPr>
  </w:style>
  <w:style w:type="paragraph" w:styleId="ab">
    <w:name w:val="List Paragraph"/>
    <w:basedOn w:val="a"/>
    <w:uiPriority w:val="34"/>
    <w:qFormat/>
    <w:rsid w:val="001349DF"/>
    <w:pPr>
      <w:ind w:firstLineChars="200" w:firstLine="420"/>
    </w:pPr>
  </w:style>
  <w:style w:type="paragraph" w:styleId="TOC">
    <w:name w:val="TOC Heading"/>
    <w:basedOn w:val="1"/>
    <w:next w:val="a"/>
    <w:uiPriority w:val="39"/>
    <w:semiHidden/>
    <w:unhideWhenUsed/>
    <w:qFormat/>
    <w:rsid w:val="001349DF"/>
    <w:pPr>
      <w:adjustRightInd/>
      <w:snapToGrid/>
      <w:spacing w:before="240" w:after="0" w:line="256" w:lineRule="auto"/>
      <w:outlineLvl w:val="9"/>
    </w:pPr>
    <w:rPr>
      <w:rFonts w:asciiTheme="majorHAnsi" w:hAnsiTheme="majorHAnsi" w:cstheme="majorBidi"/>
      <w:b w:val="0"/>
      <w:bCs w:val="0"/>
      <w:color w:val="2E74B5" w:themeColor="accent1" w:themeShade="BF"/>
      <w:kern w:val="0"/>
      <w:sz w:val="32"/>
      <w:szCs w:val="32"/>
    </w:rPr>
  </w:style>
  <w:style w:type="character" w:styleId="ac">
    <w:name w:val="annotation reference"/>
    <w:basedOn w:val="a0"/>
    <w:uiPriority w:val="99"/>
    <w:semiHidden/>
    <w:unhideWhenUsed/>
    <w:rsid w:val="001349DF"/>
    <w:rPr>
      <w:sz w:val="21"/>
      <w:szCs w:val="21"/>
    </w:rPr>
  </w:style>
  <w:style w:type="table" w:styleId="ad">
    <w:name w:val="Table Grid"/>
    <w:basedOn w:val="a1"/>
    <w:uiPriority w:val="59"/>
    <w:rsid w:val="001349DF"/>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uiPriority w:val="39"/>
    <w:rsid w:val="001349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0">
    <w:name w:val="m表"/>
    <w:basedOn w:val="a"/>
    <w:link w:val="mChar"/>
    <w:qFormat/>
    <w:rsid w:val="0018506B"/>
    <w:pPr>
      <w:widowControl w:val="0"/>
      <w:shd w:val="clear" w:color="auto" w:fill="FFFFFF"/>
      <w:tabs>
        <w:tab w:val="left" w:pos="210"/>
      </w:tabs>
      <w:adjustRightInd/>
      <w:snapToGrid/>
      <w:spacing w:after="0"/>
      <w:ind w:left="4390" w:hanging="420"/>
      <w:jc w:val="center"/>
    </w:pPr>
    <w:rPr>
      <w:rFonts w:ascii="仿宋" w:eastAsia="仿宋" w:hAnsi="仿宋" w:cs="Times New Roman"/>
      <w:kern w:val="2"/>
      <w:szCs w:val="24"/>
    </w:rPr>
  </w:style>
  <w:style w:type="character" w:customStyle="1" w:styleId="mChar">
    <w:name w:val="m表 Char"/>
    <w:basedOn w:val="a0"/>
    <w:link w:val="m0"/>
    <w:qFormat/>
    <w:locked/>
    <w:rsid w:val="0018506B"/>
    <w:rPr>
      <w:rFonts w:ascii="仿宋" w:eastAsia="仿宋" w:hAnsi="仿宋" w:cs="Times New Roman"/>
      <w:szCs w:val="24"/>
      <w:shd w:val="clear" w:color="auto" w:fill="FFFFFF"/>
    </w:rPr>
  </w:style>
  <w:style w:type="paragraph" w:customStyle="1" w:styleId="ae">
    <w:name w:val="表格"/>
    <w:basedOn w:val="a"/>
    <w:link w:val="Char5"/>
    <w:qFormat/>
    <w:rsid w:val="003907AF"/>
    <w:pPr>
      <w:widowControl w:val="0"/>
      <w:spacing w:after="0"/>
    </w:pPr>
    <w:rPr>
      <w:rFonts w:ascii="宋体" w:hAnsi="宋体" w:cs="Times New Roman"/>
      <w:kern w:val="2"/>
      <w:sz w:val="24"/>
      <w:szCs w:val="24"/>
    </w:rPr>
  </w:style>
  <w:style w:type="character" w:customStyle="1" w:styleId="Char5">
    <w:name w:val="表格 Char"/>
    <w:link w:val="ae"/>
    <w:qFormat/>
    <w:rsid w:val="003907AF"/>
    <w:rPr>
      <w:rFonts w:ascii="宋体" w:eastAsia="宋体" w:hAnsi="宋体" w:cs="Times New Roman"/>
      <w:sz w:val="24"/>
      <w:szCs w:val="24"/>
    </w:rPr>
  </w:style>
  <w:style w:type="paragraph" w:customStyle="1" w:styleId="m">
    <w:name w:val="m图"/>
    <w:basedOn w:val="a"/>
    <w:link w:val="m1"/>
    <w:qFormat/>
    <w:rsid w:val="00AC498C"/>
    <w:pPr>
      <w:widowControl w:val="0"/>
      <w:numPr>
        <w:numId w:val="9"/>
      </w:numPr>
      <w:adjustRightInd/>
      <w:snapToGrid/>
      <w:spacing w:after="0"/>
      <w:jc w:val="center"/>
    </w:pPr>
    <w:rPr>
      <w:rFonts w:ascii="仿宋" w:eastAsia="仿宋" w:hAnsi="仿宋" w:cs="Times New Roman"/>
      <w:kern w:val="2"/>
      <w:szCs w:val="24"/>
    </w:rPr>
  </w:style>
  <w:style w:type="character" w:customStyle="1" w:styleId="m1">
    <w:name w:val="m图 字符"/>
    <w:link w:val="m"/>
    <w:qFormat/>
    <w:locked/>
    <w:rsid w:val="00AC498C"/>
    <w:rPr>
      <w:rFonts w:ascii="仿宋" w:eastAsia="仿宋" w:hAnsi="仿宋" w:cs="Times New Roman"/>
      <w:szCs w:val="24"/>
    </w:rPr>
  </w:style>
  <w:style w:type="paragraph" w:styleId="af">
    <w:name w:val="Revision"/>
    <w:hidden/>
    <w:uiPriority w:val="99"/>
    <w:semiHidden/>
    <w:rsid w:val="000E677D"/>
    <w:rPr>
      <w:rFonts w:ascii="Tahoma" w:eastAsia="宋体" w:hAnsi="Tahoma"/>
      <w:kern w:val="0"/>
    </w:rPr>
  </w:style>
  <w:style w:type="paragraph" w:styleId="30">
    <w:name w:val="toc 3"/>
    <w:basedOn w:val="a"/>
    <w:next w:val="a"/>
    <w:autoRedefine/>
    <w:uiPriority w:val="39"/>
    <w:unhideWhenUsed/>
    <w:rsid w:val="00942E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1.vsdx"/></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47F40-96FA-471A-957E-3E65E0CF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Administrator</cp:lastModifiedBy>
  <cp:revision>111</cp:revision>
  <cp:lastPrinted>2021-04-11T08:03:00Z</cp:lastPrinted>
  <dcterms:created xsi:type="dcterms:W3CDTF">2021-03-30T07:27:00Z</dcterms:created>
  <dcterms:modified xsi:type="dcterms:W3CDTF">2021-04-11T08:03:00Z</dcterms:modified>
</cp:coreProperties>
</file>